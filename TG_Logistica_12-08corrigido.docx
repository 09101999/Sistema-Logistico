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4EF33" w14:textId="77777777" w:rsidR="00E34E11" w:rsidRPr="00096222" w:rsidRDefault="00E34E11" w:rsidP="00E34E11">
      <w:pPr>
        <w:jc w:val="center"/>
        <w:rPr>
          <w:rFonts w:ascii="Arial" w:hAnsi="Arial" w:cs="Arial"/>
          <w:b/>
          <w:sz w:val="28"/>
          <w:szCs w:val="28"/>
        </w:rPr>
      </w:pPr>
      <w:r w:rsidRPr="00096222">
        <w:rPr>
          <w:rFonts w:ascii="Arial" w:hAnsi="Arial" w:cs="Arial"/>
          <w:b/>
          <w:sz w:val="28"/>
          <w:szCs w:val="28"/>
        </w:rPr>
        <w:t>CENTRO PAULA SOUZA</w:t>
      </w:r>
    </w:p>
    <w:p w14:paraId="62493FC2" w14:textId="77777777" w:rsidR="00E34E11" w:rsidRPr="00096222" w:rsidRDefault="00E34E11" w:rsidP="00E34E11">
      <w:pPr>
        <w:jc w:val="center"/>
        <w:rPr>
          <w:rFonts w:ascii="Arial" w:hAnsi="Arial" w:cs="Arial"/>
          <w:b/>
          <w:sz w:val="28"/>
          <w:szCs w:val="28"/>
        </w:rPr>
      </w:pPr>
      <w:r w:rsidRPr="00096222">
        <w:rPr>
          <w:rFonts w:ascii="Arial" w:hAnsi="Arial" w:cs="Arial"/>
          <w:b/>
          <w:sz w:val="28"/>
          <w:szCs w:val="28"/>
        </w:rPr>
        <w:t>FATEC OURINHOS</w:t>
      </w:r>
    </w:p>
    <w:p w14:paraId="2F1FD337" w14:textId="77777777" w:rsidR="00E34E11" w:rsidRPr="00096222" w:rsidRDefault="00E34E11" w:rsidP="00E34E11">
      <w:pPr>
        <w:jc w:val="center"/>
        <w:rPr>
          <w:rFonts w:ascii="Arial" w:hAnsi="Arial" w:cs="Arial"/>
          <w:b/>
          <w:sz w:val="28"/>
          <w:szCs w:val="28"/>
        </w:rPr>
      </w:pPr>
      <w:r w:rsidRPr="00096222">
        <w:rPr>
          <w:rFonts w:ascii="Arial" w:hAnsi="Arial" w:cs="Arial"/>
          <w:b/>
          <w:sz w:val="28"/>
          <w:szCs w:val="28"/>
        </w:rPr>
        <w:t>CURSO DE ANÁLISE E DESENVOLVIMENTO DE SISTEMAS</w:t>
      </w:r>
    </w:p>
    <w:p w14:paraId="72F6A15F" w14:textId="77777777" w:rsidR="00E34E11" w:rsidRPr="00096222" w:rsidRDefault="00E34E11" w:rsidP="00E34E11">
      <w:pPr>
        <w:jc w:val="center"/>
        <w:rPr>
          <w:rFonts w:ascii="Arial" w:hAnsi="Arial" w:cs="Arial"/>
          <w:b/>
          <w:sz w:val="28"/>
          <w:szCs w:val="28"/>
        </w:rPr>
      </w:pPr>
    </w:p>
    <w:p w14:paraId="7A99A2C8" w14:textId="77777777" w:rsidR="00E34E11" w:rsidRPr="00096222" w:rsidRDefault="00E34E11" w:rsidP="00E34E11">
      <w:pPr>
        <w:jc w:val="center"/>
        <w:rPr>
          <w:rFonts w:ascii="Arial" w:hAnsi="Arial" w:cs="Arial"/>
          <w:b/>
          <w:sz w:val="28"/>
          <w:szCs w:val="28"/>
        </w:rPr>
      </w:pPr>
    </w:p>
    <w:p w14:paraId="7306DACC" w14:textId="77777777" w:rsidR="00E34E11" w:rsidRPr="00096222" w:rsidRDefault="00E34E11" w:rsidP="00E34E11">
      <w:pPr>
        <w:jc w:val="center"/>
        <w:rPr>
          <w:rFonts w:ascii="Arial" w:hAnsi="Arial" w:cs="Arial"/>
          <w:b/>
          <w:sz w:val="28"/>
          <w:szCs w:val="28"/>
        </w:rPr>
      </w:pPr>
    </w:p>
    <w:p w14:paraId="6904C5F5" w14:textId="77777777" w:rsidR="00E34E11" w:rsidRPr="00096222" w:rsidRDefault="00E34E11" w:rsidP="00E34E11">
      <w:pPr>
        <w:jc w:val="center"/>
        <w:rPr>
          <w:rFonts w:ascii="Arial" w:hAnsi="Arial" w:cs="Arial"/>
          <w:b/>
          <w:sz w:val="28"/>
          <w:szCs w:val="28"/>
        </w:rPr>
      </w:pPr>
    </w:p>
    <w:p w14:paraId="772B3FF6" w14:textId="77777777" w:rsidR="00E34E11" w:rsidRPr="00096222" w:rsidRDefault="00E34E11" w:rsidP="00E34E11">
      <w:pPr>
        <w:jc w:val="center"/>
        <w:rPr>
          <w:rFonts w:ascii="Arial" w:hAnsi="Arial" w:cs="Arial"/>
          <w:b/>
          <w:sz w:val="28"/>
          <w:szCs w:val="28"/>
        </w:rPr>
      </w:pPr>
    </w:p>
    <w:p w14:paraId="5141B927" w14:textId="77777777" w:rsidR="00E34E11" w:rsidRPr="00096222" w:rsidRDefault="00E34E11" w:rsidP="00E34E11">
      <w:pPr>
        <w:jc w:val="center"/>
        <w:rPr>
          <w:rFonts w:ascii="Arial" w:hAnsi="Arial" w:cs="Arial"/>
          <w:sz w:val="28"/>
          <w:szCs w:val="28"/>
        </w:rPr>
      </w:pPr>
      <w:r w:rsidRPr="00096222">
        <w:rPr>
          <w:rFonts w:ascii="Arial" w:hAnsi="Arial" w:cs="Arial"/>
          <w:sz w:val="28"/>
          <w:szCs w:val="28"/>
        </w:rPr>
        <w:t>Filipe Rodrigues da Silva</w:t>
      </w:r>
    </w:p>
    <w:p w14:paraId="6168DF83" w14:textId="77777777" w:rsidR="00E34E11" w:rsidRPr="00096222" w:rsidRDefault="00E34E11" w:rsidP="00E34E11">
      <w:pPr>
        <w:jc w:val="center"/>
        <w:rPr>
          <w:rFonts w:ascii="Arial" w:hAnsi="Arial" w:cs="Arial"/>
          <w:sz w:val="28"/>
          <w:szCs w:val="28"/>
        </w:rPr>
      </w:pPr>
      <w:r w:rsidRPr="00096222">
        <w:rPr>
          <w:rFonts w:ascii="Arial" w:hAnsi="Arial" w:cs="Arial"/>
          <w:sz w:val="28"/>
          <w:szCs w:val="28"/>
        </w:rPr>
        <w:t>Giovana Franklin Pereira de Castro</w:t>
      </w:r>
    </w:p>
    <w:p w14:paraId="0F539656" w14:textId="77777777" w:rsidR="00E34E11" w:rsidRPr="00096222" w:rsidRDefault="00E34E11" w:rsidP="00E34E11">
      <w:pPr>
        <w:jc w:val="center"/>
        <w:rPr>
          <w:rFonts w:ascii="Arial" w:hAnsi="Arial" w:cs="Arial"/>
          <w:b/>
          <w:sz w:val="28"/>
          <w:szCs w:val="28"/>
        </w:rPr>
      </w:pPr>
    </w:p>
    <w:p w14:paraId="14BB0A61" w14:textId="77777777" w:rsidR="00E34E11" w:rsidRPr="00096222" w:rsidRDefault="00E34E11" w:rsidP="00E34E11">
      <w:pPr>
        <w:jc w:val="center"/>
        <w:rPr>
          <w:rFonts w:ascii="Arial" w:hAnsi="Arial" w:cs="Arial"/>
          <w:b/>
          <w:sz w:val="28"/>
          <w:szCs w:val="28"/>
        </w:rPr>
      </w:pPr>
    </w:p>
    <w:p w14:paraId="6689FA5C" w14:textId="77777777" w:rsidR="00E34E11" w:rsidRPr="00096222" w:rsidRDefault="00E34E11" w:rsidP="00E34E11">
      <w:pPr>
        <w:jc w:val="center"/>
        <w:rPr>
          <w:rFonts w:ascii="Arial" w:hAnsi="Arial" w:cs="Arial"/>
          <w:b/>
          <w:sz w:val="28"/>
          <w:szCs w:val="28"/>
        </w:rPr>
      </w:pPr>
    </w:p>
    <w:p w14:paraId="5656946E" w14:textId="77777777" w:rsidR="00E34E11" w:rsidRPr="00096222" w:rsidRDefault="00E34E11" w:rsidP="00E34E11">
      <w:pPr>
        <w:jc w:val="center"/>
        <w:rPr>
          <w:rFonts w:ascii="Arial" w:hAnsi="Arial" w:cs="Arial"/>
          <w:b/>
          <w:sz w:val="28"/>
          <w:szCs w:val="28"/>
        </w:rPr>
      </w:pPr>
    </w:p>
    <w:p w14:paraId="52892736" w14:textId="77777777" w:rsidR="00E34E11" w:rsidRPr="00096222" w:rsidRDefault="00E34E11" w:rsidP="00E34E11">
      <w:pPr>
        <w:jc w:val="center"/>
        <w:rPr>
          <w:rFonts w:ascii="Arial" w:hAnsi="Arial" w:cs="Arial"/>
          <w:b/>
          <w:sz w:val="28"/>
          <w:szCs w:val="28"/>
        </w:rPr>
      </w:pPr>
    </w:p>
    <w:p w14:paraId="73FE0AAC" w14:textId="77777777" w:rsidR="00301E0A" w:rsidRPr="00096222" w:rsidRDefault="00301E0A" w:rsidP="00301E0A">
      <w:pPr>
        <w:jc w:val="center"/>
        <w:rPr>
          <w:rFonts w:ascii="Arial" w:hAnsi="Arial" w:cs="Arial"/>
          <w:b/>
          <w:sz w:val="28"/>
          <w:szCs w:val="28"/>
        </w:rPr>
      </w:pPr>
      <w:r>
        <w:rPr>
          <w:rFonts w:ascii="Arial" w:hAnsi="Arial" w:cs="Arial"/>
          <w:b/>
          <w:sz w:val="28"/>
          <w:szCs w:val="28"/>
        </w:rPr>
        <w:t>Sistema de Roteamento e Cubagem para Logística de Entrega de Produtos</w:t>
      </w:r>
    </w:p>
    <w:p w14:paraId="37B53243" w14:textId="77777777" w:rsidR="00E34E11" w:rsidRPr="00096222" w:rsidRDefault="00E34E11" w:rsidP="00E34E11">
      <w:pPr>
        <w:jc w:val="center"/>
        <w:rPr>
          <w:rFonts w:ascii="Arial" w:hAnsi="Arial" w:cs="Arial"/>
          <w:sz w:val="28"/>
          <w:szCs w:val="28"/>
        </w:rPr>
      </w:pPr>
    </w:p>
    <w:p w14:paraId="3D55F8E6" w14:textId="77777777" w:rsidR="00E34E11" w:rsidRPr="00096222" w:rsidRDefault="00E34E11" w:rsidP="00E34E11">
      <w:pPr>
        <w:jc w:val="center"/>
        <w:rPr>
          <w:rFonts w:ascii="Arial" w:hAnsi="Arial" w:cs="Arial"/>
          <w:b/>
          <w:sz w:val="28"/>
          <w:szCs w:val="28"/>
        </w:rPr>
      </w:pPr>
    </w:p>
    <w:p w14:paraId="263A711D" w14:textId="77777777" w:rsidR="00E34E11" w:rsidRPr="00096222" w:rsidRDefault="00E34E11" w:rsidP="00E34E11">
      <w:pPr>
        <w:jc w:val="center"/>
        <w:rPr>
          <w:rFonts w:ascii="Arial" w:hAnsi="Arial" w:cs="Arial"/>
          <w:sz w:val="28"/>
          <w:szCs w:val="28"/>
        </w:rPr>
      </w:pPr>
    </w:p>
    <w:p w14:paraId="2B122C0B" w14:textId="77777777" w:rsidR="00E34E11" w:rsidRPr="00096222" w:rsidRDefault="00E34E11" w:rsidP="00E34E11">
      <w:pPr>
        <w:jc w:val="center"/>
        <w:rPr>
          <w:rFonts w:ascii="Arial" w:hAnsi="Arial" w:cs="Arial"/>
          <w:sz w:val="28"/>
          <w:szCs w:val="28"/>
        </w:rPr>
      </w:pPr>
    </w:p>
    <w:p w14:paraId="733078E9" w14:textId="77777777" w:rsidR="00E34E11" w:rsidRPr="00096222" w:rsidRDefault="00E34E11" w:rsidP="00E34E11">
      <w:pPr>
        <w:rPr>
          <w:rFonts w:ascii="Arial" w:hAnsi="Arial" w:cs="Arial"/>
          <w:sz w:val="28"/>
          <w:szCs w:val="28"/>
        </w:rPr>
      </w:pPr>
    </w:p>
    <w:p w14:paraId="259B7776" w14:textId="77777777" w:rsidR="00E34E11" w:rsidRDefault="00E34E11" w:rsidP="00E34E11">
      <w:pPr>
        <w:rPr>
          <w:rFonts w:ascii="Arial" w:hAnsi="Arial" w:cs="Arial"/>
          <w:sz w:val="28"/>
          <w:szCs w:val="28"/>
        </w:rPr>
      </w:pPr>
    </w:p>
    <w:p w14:paraId="5842A43C" w14:textId="77777777" w:rsidR="00E34E11" w:rsidRDefault="00E34E11" w:rsidP="00E34E11">
      <w:pPr>
        <w:rPr>
          <w:rFonts w:ascii="Arial" w:hAnsi="Arial" w:cs="Arial"/>
          <w:sz w:val="28"/>
          <w:szCs w:val="28"/>
        </w:rPr>
      </w:pPr>
    </w:p>
    <w:p w14:paraId="0FA37EBF" w14:textId="77777777" w:rsidR="00E34E11" w:rsidRPr="00096222" w:rsidRDefault="00E34E11" w:rsidP="00E34E11">
      <w:pPr>
        <w:rPr>
          <w:rFonts w:ascii="Arial" w:hAnsi="Arial" w:cs="Arial"/>
          <w:sz w:val="28"/>
          <w:szCs w:val="28"/>
        </w:rPr>
      </w:pPr>
    </w:p>
    <w:p w14:paraId="195BE0FA" w14:textId="77777777" w:rsidR="00E34E11" w:rsidRPr="00096222" w:rsidRDefault="00E34E11" w:rsidP="00E34E11">
      <w:pPr>
        <w:rPr>
          <w:rFonts w:ascii="Arial" w:hAnsi="Arial" w:cs="Arial"/>
          <w:sz w:val="28"/>
          <w:szCs w:val="28"/>
        </w:rPr>
      </w:pPr>
    </w:p>
    <w:p w14:paraId="74D2917C" w14:textId="77777777" w:rsidR="00E34E11" w:rsidRPr="00096222" w:rsidRDefault="00E34E11" w:rsidP="00E34E11">
      <w:pPr>
        <w:jc w:val="center"/>
        <w:rPr>
          <w:rFonts w:ascii="Arial" w:hAnsi="Arial" w:cs="Arial"/>
          <w:b/>
          <w:sz w:val="28"/>
          <w:szCs w:val="28"/>
        </w:rPr>
      </w:pPr>
      <w:r w:rsidRPr="00096222">
        <w:rPr>
          <w:rFonts w:ascii="Arial" w:hAnsi="Arial" w:cs="Arial"/>
          <w:b/>
          <w:sz w:val="28"/>
          <w:szCs w:val="28"/>
        </w:rPr>
        <w:t>Ourinhos (SP)</w:t>
      </w:r>
    </w:p>
    <w:p w14:paraId="4D244ADE" w14:textId="77777777" w:rsidR="00E34E11" w:rsidRPr="00096222" w:rsidRDefault="00E34E11" w:rsidP="00E34E11">
      <w:pPr>
        <w:jc w:val="center"/>
        <w:rPr>
          <w:rFonts w:ascii="Arial" w:hAnsi="Arial" w:cs="Arial"/>
          <w:b/>
          <w:sz w:val="28"/>
          <w:szCs w:val="28"/>
        </w:rPr>
      </w:pPr>
      <w:r w:rsidRPr="00096222">
        <w:rPr>
          <w:rFonts w:ascii="Arial" w:hAnsi="Arial" w:cs="Arial"/>
          <w:b/>
          <w:sz w:val="28"/>
          <w:szCs w:val="28"/>
        </w:rPr>
        <w:t>201</w:t>
      </w:r>
      <w:r>
        <w:rPr>
          <w:rFonts w:ascii="Arial" w:hAnsi="Arial" w:cs="Arial"/>
          <w:b/>
          <w:sz w:val="28"/>
          <w:szCs w:val="28"/>
        </w:rPr>
        <w:t>9</w:t>
      </w:r>
    </w:p>
    <w:p w14:paraId="0458F434" w14:textId="77777777" w:rsidR="00E34E11" w:rsidRPr="00096222" w:rsidRDefault="00E34E11" w:rsidP="00E34E11">
      <w:pPr>
        <w:jc w:val="center"/>
        <w:rPr>
          <w:rFonts w:ascii="Arial" w:hAnsi="Arial" w:cs="Arial"/>
          <w:sz w:val="28"/>
          <w:szCs w:val="28"/>
        </w:rPr>
      </w:pPr>
      <w:r w:rsidRPr="00096222">
        <w:rPr>
          <w:rFonts w:ascii="Arial" w:hAnsi="Arial" w:cs="Arial"/>
          <w:sz w:val="28"/>
          <w:szCs w:val="28"/>
        </w:rPr>
        <w:lastRenderedPageBreak/>
        <w:t>Filipe Rodrigues da Silva</w:t>
      </w:r>
    </w:p>
    <w:p w14:paraId="639D224A" w14:textId="77777777" w:rsidR="00E34E11" w:rsidRPr="00096222" w:rsidRDefault="00E34E11" w:rsidP="00E34E11">
      <w:pPr>
        <w:jc w:val="center"/>
        <w:rPr>
          <w:rFonts w:ascii="Arial" w:hAnsi="Arial" w:cs="Arial"/>
          <w:sz w:val="28"/>
          <w:szCs w:val="28"/>
        </w:rPr>
      </w:pPr>
      <w:r w:rsidRPr="00096222">
        <w:rPr>
          <w:rFonts w:ascii="Arial" w:hAnsi="Arial" w:cs="Arial"/>
          <w:sz w:val="28"/>
          <w:szCs w:val="28"/>
        </w:rPr>
        <w:t>Giovana Franklin Pereira de Castro</w:t>
      </w:r>
    </w:p>
    <w:p w14:paraId="1E3961F4" w14:textId="77777777" w:rsidR="00E34E11" w:rsidRPr="00096222" w:rsidRDefault="00E34E11" w:rsidP="00E34E11">
      <w:pPr>
        <w:jc w:val="center"/>
        <w:rPr>
          <w:rFonts w:ascii="Arial" w:hAnsi="Arial" w:cs="Arial"/>
          <w:b/>
          <w:sz w:val="28"/>
          <w:szCs w:val="28"/>
        </w:rPr>
      </w:pPr>
    </w:p>
    <w:p w14:paraId="1A6F84CA" w14:textId="77777777" w:rsidR="00E34E11" w:rsidRPr="00096222" w:rsidRDefault="00E34E11" w:rsidP="00E34E11">
      <w:pPr>
        <w:jc w:val="center"/>
        <w:rPr>
          <w:rFonts w:ascii="Arial" w:hAnsi="Arial" w:cs="Arial"/>
          <w:b/>
          <w:sz w:val="28"/>
          <w:szCs w:val="28"/>
        </w:rPr>
      </w:pPr>
    </w:p>
    <w:p w14:paraId="4346073C" w14:textId="77777777" w:rsidR="00E34E11" w:rsidRPr="00096222" w:rsidRDefault="00E34E11" w:rsidP="00E34E11">
      <w:pPr>
        <w:jc w:val="center"/>
        <w:rPr>
          <w:rFonts w:ascii="Arial" w:hAnsi="Arial" w:cs="Arial"/>
          <w:b/>
          <w:sz w:val="28"/>
          <w:szCs w:val="28"/>
        </w:rPr>
      </w:pPr>
    </w:p>
    <w:p w14:paraId="70905812" w14:textId="77777777" w:rsidR="00E34E11" w:rsidRPr="00096222" w:rsidRDefault="00E34E11" w:rsidP="00E34E11">
      <w:pPr>
        <w:jc w:val="center"/>
        <w:rPr>
          <w:rFonts w:ascii="Arial" w:hAnsi="Arial" w:cs="Arial"/>
          <w:b/>
          <w:sz w:val="28"/>
          <w:szCs w:val="28"/>
        </w:rPr>
      </w:pPr>
    </w:p>
    <w:p w14:paraId="6C8F8B1F" w14:textId="77777777" w:rsidR="00E34E11" w:rsidRPr="00096222" w:rsidRDefault="00E34E11" w:rsidP="00E34E11">
      <w:pPr>
        <w:jc w:val="center"/>
        <w:rPr>
          <w:rFonts w:ascii="Arial" w:hAnsi="Arial" w:cs="Arial"/>
          <w:b/>
          <w:sz w:val="28"/>
          <w:szCs w:val="28"/>
        </w:rPr>
      </w:pPr>
    </w:p>
    <w:p w14:paraId="59D90358" w14:textId="77777777" w:rsidR="00E34E11" w:rsidRPr="00096222" w:rsidRDefault="00E34E11" w:rsidP="00E34E11">
      <w:pPr>
        <w:jc w:val="center"/>
        <w:rPr>
          <w:rFonts w:ascii="Arial" w:hAnsi="Arial" w:cs="Arial"/>
          <w:b/>
          <w:sz w:val="28"/>
          <w:szCs w:val="28"/>
        </w:rPr>
      </w:pPr>
    </w:p>
    <w:p w14:paraId="75623423" w14:textId="77777777" w:rsidR="00E34E11" w:rsidRPr="00096222" w:rsidRDefault="00E34E11" w:rsidP="00E34E11">
      <w:pPr>
        <w:jc w:val="center"/>
        <w:rPr>
          <w:rFonts w:ascii="Arial" w:hAnsi="Arial" w:cs="Arial"/>
          <w:b/>
          <w:sz w:val="28"/>
          <w:szCs w:val="28"/>
        </w:rPr>
      </w:pPr>
    </w:p>
    <w:p w14:paraId="53771581" w14:textId="1B7BA4A5" w:rsidR="00E34E11" w:rsidRPr="00096222" w:rsidRDefault="00E34E11" w:rsidP="00E34E11">
      <w:pPr>
        <w:jc w:val="center"/>
        <w:rPr>
          <w:rFonts w:ascii="Arial" w:hAnsi="Arial" w:cs="Arial"/>
          <w:b/>
          <w:sz w:val="28"/>
          <w:szCs w:val="28"/>
        </w:rPr>
      </w:pPr>
      <w:r>
        <w:rPr>
          <w:rFonts w:ascii="Arial" w:hAnsi="Arial" w:cs="Arial"/>
          <w:b/>
          <w:sz w:val="28"/>
          <w:szCs w:val="28"/>
        </w:rPr>
        <w:t xml:space="preserve">Sistema </w:t>
      </w:r>
      <w:r w:rsidR="00301E0A">
        <w:rPr>
          <w:rFonts w:ascii="Arial" w:hAnsi="Arial" w:cs="Arial"/>
          <w:b/>
          <w:sz w:val="28"/>
          <w:szCs w:val="28"/>
        </w:rPr>
        <w:t>de Roteamento e Cubagem para Logística de Entrega de Produtos</w:t>
      </w:r>
    </w:p>
    <w:p w14:paraId="1A80DA32" w14:textId="77777777" w:rsidR="00E34E11" w:rsidRPr="00096222" w:rsidRDefault="00E34E11" w:rsidP="00E34E11">
      <w:pPr>
        <w:jc w:val="center"/>
        <w:rPr>
          <w:rFonts w:ascii="Arial" w:hAnsi="Arial" w:cs="Arial"/>
          <w:b/>
          <w:sz w:val="28"/>
          <w:szCs w:val="28"/>
        </w:rPr>
      </w:pPr>
    </w:p>
    <w:p w14:paraId="5C3F6BF5" w14:textId="77777777" w:rsidR="00E34E11" w:rsidRPr="00096222" w:rsidRDefault="00E34E11" w:rsidP="00E34E11">
      <w:pPr>
        <w:jc w:val="center"/>
        <w:rPr>
          <w:rFonts w:ascii="Arial" w:hAnsi="Arial" w:cs="Arial"/>
          <w:b/>
          <w:sz w:val="28"/>
          <w:szCs w:val="28"/>
        </w:rPr>
      </w:pPr>
    </w:p>
    <w:p w14:paraId="081D6DE6" w14:textId="77777777" w:rsidR="00E34E11" w:rsidRPr="00096222" w:rsidRDefault="00E34E11" w:rsidP="00E34E11">
      <w:pPr>
        <w:spacing w:line="360" w:lineRule="auto"/>
        <w:ind w:left="3402"/>
        <w:jc w:val="both"/>
        <w:rPr>
          <w:rFonts w:ascii="Arial" w:hAnsi="Arial" w:cs="Arial"/>
          <w:sz w:val="28"/>
          <w:szCs w:val="28"/>
        </w:rPr>
      </w:pPr>
      <w:r>
        <w:rPr>
          <w:rFonts w:ascii="Arial" w:hAnsi="Arial" w:cs="Arial"/>
          <w:sz w:val="28"/>
          <w:szCs w:val="28"/>
        </w:rPr>
        <w:t>Projeto de Pesquisa apresentado à Faculdade de Tecnologia de Ourinhos para a conclusão do curso de Análise e Desenvolvimento de Sistemas.</w:t>
      </w:r>
      <w:r w:rsidRPr="00096222">
        <w:rPr>
          <w:rFonts w:ascii="Arial" w:hAnsi="Arial" w:cs="Arial"/>
          <w:sz w:val="28"/>
          <w:szCs w:val="28"/>
        </w:rPr>
        <w:t xml:space="preserve"> </w:t>
      </w:r>
    </w:p>
    <w:p w14:paraId="6C0DC680" w14:textId="77777777" w:rsidR="00E34E11" w:rsidRDefault="00E34E11" w:rsidP="00E34E11">
      <w:pPr>
        <w:spacing w:line="360" w:lineRule="auto"/>
        <w:ind w:left="3402"/>
        <w:jc w:val="both"/>
        <w:rPr>
          <w:rFonts w:ascii="Arial" w:hAnsi="Arial" w:cs="Arial"/>
          <w:sz w:val="28"/>
          <w:szCs w:val="28"/>
        </w:rPr>
      </w:pPr>
      <w:r>
        <w:rPr>
          <w:rFonts w:ascii="Arial" w:hAnsi="Arial" w:cs="Arial"/>
          <w:sz w:val="28"/>
          <w:szCs w:val="28"/>
        </w:rPr>
        <w:t>Orientadora: Me. Andreia de Oliveira Machado.</w:t>
      </w:r>
    </w:p>
    <w:p w14:paraId="6785144F" w14:textId="77777777" w:rsidR="00E34E11" w:rsidRPr="00096222" w:rsidRDefault="00E34E11" w:rsidP="00E34E11">
      <w:pPr>
        <w:spacing w:line="360" w:lineRule="auto"/>
        <w:ind w:left="3402"/>
        <w:jc w:val="both"/>
        <w:rPr>
          <w:rFonts w:ascii="Arial" w:hAnsi="Arial" w:cs="Arial"/>
          <w:sz w:val="28"/>
          <w:szCs w:val="28"/>
        </w:rPr>
      </w:pPr>
      <w:r w:rsidRPr="00096222">
        <w:rPr>
          <w:rFonts w:ascii="Arial" w:hAnsi="Arial" w:cs="Arial"/>
          <w:sz w:val="28"/>
          <w:szCs w:val="28"/>
        </w:rPr>
        <w:t xml:space="preserve">                                                                                                                                 </w:t>
      </w:r>
    </w:p>
    <w:p w14:paraId="7769059E" w14:textId="77777777" w:rsidR="00E34E11" w:rsidRPr="00096222" w:rsidRDefault="00E34E11" w:rsidP="00E34E11">
      <w:pPr>
        <w:jc w:val="center"/>
        <w:rPr>
          <w:rFonts w:ascii="Arial" w:hAnsi="Arial" w:cs="Arial"/>
          <w:b/>
          <w:sz w:val="28"/>
          <w:szCs w:val="28"/>
        </w:rPr>
      </w:pPr>
    </w:p>
    <w:p w14:paraId="13098652" w14:textId="77777777" w:rsidR="00E34E11" w:rsidRPr="00096222" w:rsidRDefault="00E34E11" w:rsidP="00E34E11">
      <w:pPr>
        <w:jc w:val="center"/>
        <w:rPr>
          <w:rFonts w:ascii="Arial" w:hAnsi="Arial" w:cs="Arial"/>
          <w:b/>
          <w:sz w:val="28"/>
          <w:szCs w:val="28"/>
        </w:rPr>
      </w:pPr>
    </w:p>
    <w:p w14:paraId="6F72BE72" w14:textId="77777777" w:rsidR="00E34E11" w:rsidRPr="00096222" w:rsidRDefault="00E34E11" w:rsidP="00E34E11">
      <w:pPr>
        <w:jc w:val="center"/>
        <w:rPr>
          <w:rFonts w:ascii="Arial" w:hAnsi="Arial" w:cs="Arial"/>
          <w:b/>
          <w:sz w:val="28"/>
          <w:szCs w:val="28"/>
        </w:rPr>
      </w:pPr>
    </w:p>
    <w:p w14:paraId="20010045" w14:textId="77777777" w:rsidR="00E34E11" w:rsidRPr="00096222" w:rsidRDefault="00E34E11" w:rsidP="00E34E11">
      <w:pPr>
        <w:jc w:val="center"/>
        <w:rPr>
          <w:rFonts w:ascii="Arial" w:hAnsi="Arial" w:cs="Arial"/>
          <w:b/>
          <w:sz w:val="28"/>
          <w:szCs w:val="28"/>
        </w:rPr>
      </w:pPr>
    </w:p>
    <w:p w14:paraId="3E99A794" w14:textId="77777777" w:rsidR="00E34E11" w:rsidRPr="00096222" w:rsidRDefault="00E34E11" w:rsidP="00E34E11">
      <w:pPr>
        <w:rPr>
          <w:rFonts w:ascii="Arial" w:hAnsi="Arial" w:cs="Arial"/>
          <w:b/>
          <w:sz w:val="28"/>
          <w:szCs w:val="28"/>
        </w:rPr>
      </w:pPr>
    </w:p>
    <w:p w14:paraId="27BEAF76" w14:textId="77777777" w:rsidR="00E34E11" w:rsidRPr="00096222" w:rsidRDefault="00E34E11" w:rsidP="00E34E11">
      <w:pPr>
        <w:jc w:val="center"/>
        <w:rPr>
          <w:rFonts w:ascii="Arial" w:hAnsi="Arial" w:cs="Arial"/>
          <w:b/>
          <w:sz w:val="28"/>
          <w:szCs w:val="28"/>
        </w:rPr>
      </w:pPr>
      <w:r w:rsidRPr="00096222">
        <w:rPr>
          <w:rFonts w:ascii="Arial" w:hAnsi="Arial" w:cs="Arial"/>
          <w:b/>
          <w:sz w:val="28"/>
          <w:szCs w:val="28"/>
        </w:rPr>
        <w:t>Ourinhos (SP)</w:t>
      </w:r>
    </w:p>
    <w:p w14:paraId="595DFB69" w14:textId="77777777" w:rsidR="00E34E11" w:rsidRDefault="00E34E11" w:rsidP="00E34E11">
      <w:pPr>
        <w:jc w:val="center"/>
        <w:rPr>
          <w:rFonts w:ascii="Arial" w:hAnsi="Arial" w:cs="Arial"/>
          <w:b/>
          <w:sz w:val="28"/>
          <w:szCs w:val="28"/>
        </w:rPr>
      </w:pPr>
      <w:r w:rsidRPr="00096222">
        <w:rPr>
          <w:rFonts w:ascii="Arial" w:hAnsi="Arial" w:cs="Arial"/>
          <w:b/>
          <w:sz w:val="28"/>
          <w:szCs w:val="28"/>
        </w:rPr>
        <w:t>201</w:t>
      </w:r>
      <w:r>
        <w:rPr>
          <w:rFonts w:ascii="Arial" w:hAnsi="Arial" w:cs="Arial"/>
          <w:b/>
          <w:sz w:val="28"/>
          <w:szCs w:val="28"/>
        </w:rPr>
        <w:t>9</w:t>
      </w:r>
      <w:r>
        <w:rPr>
          <w:rFonts w:ascii="Arial" w:hAnsi="Arial" w:cs="Arial"/>
          <w:b/>
          <w:sz w:val="28"/>
          <w:szCs w:val="28"/>
        </w:rPr>
        <w:br w:type="page"/>
      </w:r>
    </w:p>
    <w:p w14:paraId="0582D82B" w14:textId="77777777" w:rsidR="00E34E11" w:rsidRDefault="00E34E11" w:rsidP="00E34E11">
      <w:pPr>
        <w:jc w:val="center"/>
        <w:rPr>
          <w:rFonts w:ascii="Arial" w:hAnsi="Arial" w:cs="Arial"/>
          <w:b/>
          <w:sz w:val="28"/>
          <w:szCs w:val="28"/>
        </w:rPr>
      </w:pPr>
      <w:r>
        <w:rPr>
          <w:rFonts w:ascii="Arial" w:hAnsi="Arial" w:cs="Arial"/>
          <w:b/>
          <w:sz w:val="28"/>
          <w:szCs w:val="28"/>
        </w:rPr>
        <w:lastRenderedPageBreak/>
        <w:t>Resumo</w:t>
      </w:r>
    </w:p>
    <w:p w14:paraId="07ABA81D" w14:textId="371C74B8" w:rsidR="00E34E11" w:rsidRDefault="00E34E11" w:rsidP="00E34E11">
      <w:pPr>
        <w:spacing w:line="240" w:lineRule="auto"/>
        <w:jc w:val="both"/>
        <w:rPr>
          <w:rFonts w:ascii="Arial" w:hAnsi="Arial" w:cs="Arial"/>
          <w:sz w:val="24"/>
          <w:szCs w:val="24"/>
        </w:rPr>
      </w:pPr>
      <w:r>
        <w:rPr>
          <w:rFonts w:ascii="Arial" w:hAnsi="Arial" w:cs="Arial"/>
          <w:sz w:val="24"/>
          <w:szCs w:val="24"/>
        </w:rPr>
        <w:t>Este trabalho tem como objetivo desenvolver um sistema que auxilie nos processos logísticos</w:t>
      </w:r>
      <w:r w:rsidR="00EB2FEC">
        <w:rPr>
          <w:rFonts w:ascii="Arial" w:hAnsi="Arial" w:cs="Arial"/>
          <w:sz w:val="24"/>
          <w:szCs w:val="24"/>
        </w:rPr>
        <w:t>, especificamente no layout, cubagem e roteirização. O</w:t>
      </w:r>
      <w:r>
        <w:rPr>
          <w:rFonts w:ascii="Arial" w:hAnsi="Arial" w:cs="Arial"/>
          <w:sz w:val="24"/>
          <w:szCs w:val="24"/>
        </w:rPr>
        <w:t xml:space="preserve"> </w:t>
      </w:r>
      <w:r w:rsidRPr="00906037">
        <w:rPr>
          <w:rFonts w:ascii="Arial" w:hAnsi="Arial" w:cs="Arial"/>
          <w:i/>
          <w:sz w:val="24"/>
          <w:szCs w:val="24"/>
        </w:rPr>
        <w:t>layout</w:t>
      </w:r>
      <w:r w:rsidRPr="00D34603">
        <w:rPr>
          <w:rFonts w:ascii="Arial" w:hAnsi="Arial" w:cs="Arial"/>
          <w:sz w:val="24"/>
          <w:szCs w:val="24"/>
        </w:rPr>
        <w:t xml:space="preserve"> </w:t>
      </w:r>
      <w:r>
        <w:rPr>
          <w:rFonts w:ascii="Arial" w:hAnsi="Arial" w:cs="Arial"/>
          <w:sz w:val="24"/>
          <w:szCs w:val="24"/>
        </w:rPr>
        <w:t>da mercadoria possibilit</w:t>
      </w:r>
      <w:r w:rsidR="00EB2FEC">
        <w:rPr>
          <w:rFonts w:ascii="Arial" w:hAnsi="Arial" w:cs="Arial"/>
          <w:sz w:val="24"/>
          <w:szCs w:val="24"/>
        </w:rPr>
        <w:t>a</w:t>
      </w:r>
      <w:r>
        <w:rPr>
          <w:rFonts w:ascii="Arial" w:hAnsi="Arial" w:cs="Arial"/>
          <w:sz w:val="24"/>
          <w:szCs w:val="24"/>
        </w:rPr>
        <w:t xml:space="preserve"> uma organização dos produtos de forma que facilite ao usuário o manuseio do produto</w:t>
      </w:r>
      <w:r w:rsidR="00CB7B97">
        <w:rPr>
          <w:rFonts w:ascii="Arial" w:hAnsi="Arial" w:cs="Arial"/>
          <w:sz w:val="24"/>
          <w:szCs w:val="24"/>
        </w:rPr>
        <w:t>. N</w:t>
      </w:r>
      <w:r>
        <w:rPr>
          <w:rFonts w:ascii="Arial" w:hAnsi="Arial" w:cs="Arial"/>
          <w:sz w:val="24"/>
          <w:szCs w:val="24"/>
        </w:rPr>
        <w:t xml:space="preserve">a </w:t>
      </w:r>
      <w:r>
        <w:rPr>
          <w:rFonts w:ascii="Arial" w:hAnsi="Arial" w:cs="Arial"/>
          <w:sz w:val="24"/>
        </w:rPr>
        <w:t>logística é importante ter um layout bem elaborado para ter resultados bons, pois aprimoram o potencial da produção, diminuindo os gastos dispensáveis</w:t>
      </w:r>
      <w:r>
        <w:rPr>
          <w:rFonts w:ascii="Arial" w:hAnsi="Arial" w:cs="Arial"/>
          <w:sz w:val="24"/>
          <w:szCs w:val="24"/>
        </w:rPr>
        <w:t xml:space="preserve">.  Cubagem tem relação entre uma estimativa do peso do produto transportado e o ambiente que ele ocupa no veículo, analisa-se </w:t>
      </w:r>
      <w:r w:rsidRPr="00EC3ADA">
        <w:rPr>
          <w:rFonts w:ascii="Arial" w:hAnsi="Arial" w:cs="Arial"/>
          <w:sz w:val="24"/>
          <w:szCs w:val="28"/>
        </w:rPr>
        <w:t>a distribuição do peso da carga de acordo com o volume presente para a acomodação na caçamba ou baú do caminhão</w:t>
      </w:r>
      <w:r>
        <w:t xml:space="preserve"> </w:t>
      </w:r>
      <w:r>
        <w:rPr>
          <w:rFonts w:ascii="Arial" w:hAnsi="Arial" w:cs="Arial"/>
          <w:sz w:val="24"/>
        </w:rPr>
        <w:t xml:space="preserve">com o </w:t>
      </w:r>
      <w:r w:rsidRPr="00EC3ADA">
        <w:rPr>
          <w:rFonts w:ascii="Arial" w:hAnsi="Arial" w:cs="Arial"/>
          <w:sz w:val="24"/>
          <w:szCs w:val="28"/>
        </w:rPr>
        <w:t xml:space="preserve">objetivo </w:t>
      </w:r>
      <w:r>
        <w:rPr>
          <w:rFonts w:ascii="Arial" w:hAnsi="Arial" w:cs="Arial"/>
          <w:sz w:val="24"/>
          <w:szCs w:val="28"/>
        </w:rPr>
        <w:t>de</w:t>
      </w:r>
      <w:r w:rsidRPr="00EC3ADA">
        <w:rPr>
          <w:rFonts w:ascii="Arial" w:hAnsi="Arial" w:cs="Arial"/>
          <w:sz w:val="24"/>
          <w:szCs w:val="28"/>
        </w:rPr>
        <w:t xml:space="preserve"> evitar que se utilize um volume maior de mercadoria</w:t>
      </w:r>
      <w:r>
        <w:rPr>
          <w:rFonts w:ascii="Arial" w:hAnsi="Arial" w:cs="Arial"/>
          <w:sz w:val="24"/>
          <w:szCs w:val="24"/>
        </w:rPr>
        <w:t>. A roteirização da carga utiliza</w:t>
      </w:r>
      <w:r w:rsidR="00EB2FEC">
        <w:rPr>
          <w:rFonts w:ascii="Arial" w:hAnsi="Arial" w:cs="Arial"/>
          <w:sz w:val="24"/>
          <w:szCs w:val="24"/>
        </w:rPr>
        <w:t>ndo</w:t>
      </w:r>
      <w:r>
        <w:rPr>
          <w:rFonts w:ascii="Arial" w:hAnsi="Arial" w:cs="Arial"/>
          <w:sz w:val="24"/>
          <w:szCs w:val="24"/>
        </w:rPr>
        <w:t xml:space="preserve"> mapas para traçar uma rota de transporte de modo melhorar sua entrega. Será utilizada a linguagem Java, a ferramenta </w:t>
      </w:r>
      <w:proofErr w:type="spellStart"/>
      <w:r>
        <w:rPr>
          <w:rFonts w:ascii="Arial" w:hAnsi="Arial" w:cs="Arial"/>
          <w:sz w:val="24"/>
          <w:szCs w:val="24"/>
        </w:rPr>
        <w:t>Astah</w:t>
      </w:r>
      <w:proofErr w:type="spellEnd"/>
      <w:r>
        <w:rPr>
          <w:rFonts w:ascii="Arial" w:hAnsi="Arial" w:cs="Arial"/>
          <w:sz w:val="24"/>
          <w:szCs w:val="24"/>
        </w:rPr>
        <w:t xml:space="preserve"> Professional, API Google em </w:t>
      </w:r>
      <w:proofErr w:type="spellStart"/>
      <w:r w:rsidRPr="00914487">
        <w:rPr>
          <w:rFonts w:ascii="Arial" w:hAnsi="Arial" w:cs="Arial"/>
          <w:i/>
          <w:sz w:val="24"/>
          <w:szCs w:val="24"/>
        </w:rPr>
        <w:t>JavaScript</w:t>
      </w:r>
      <w:proofErr w:type="spellEnd"/>
      <w:r>
        <w:rPr>
          <w:rFonts w:ascii="Arial" w:hAnsi="Arial" w:cs="Arial"/>
          <w:sz w:val="24"/>
          <w:szCs w:val="24"/>
        </w:rPr>
        <w:t xml:space="preserve"> e PostgreSQL.</w:t>
      </w:r>
      <w:r w:rsidRPr="00914487">
        <w:rPr>
          <w:rFonts w:ascii="Arial" w:hAnsi="Arial" w:cs="Arial"/>
          <w:i/>
          <w:sz w:val="24"/>
          <w:szCs w:val="24"/>
        </w:rPr>
        <w:t xml:space="preserve"> </w:t>
      </w:r>
    </w:p>
    <w:p w14:paraId="5F5D26BE" w14:textId="77777777" w:rsidR="00E34E11" w:rsidRPr="00EB5A40" w:rsidRDefault="00E34E11" w:rsidP="00E34E11">
      <w:pPr>
        <w:rPr>
          <w:rFonts w:ascii="Arial" w:hAnsi="Arial" w:cs="Arial"/>
          <w:sz w:val="24"/>
          <w:szCs w:val="24"/>
        </w:rPr>
      </w:pPr>
    </w:p>
    <w:p w14:paraId="13A4286F" w14:textId="6FBC812D" w:rsidR="00E34E11" w:rsidRDefault="00E34E11" w:rsidP="00E34E11">
      <w:pPr>
        <w:spacing w:line="240" w:lineRule="auto"/>
        <w:rPr>
          <w:ins w:id="0" w:author="Giovana Franklin Pereira Castro" w:date="2018-11-16T19:37:00Z"/>
          <w:rFonts w:ascii="Arial" w:hAnsi="Arial" w:cs="Arial"/>
          <w:sz w:val="28"/>
          <w:szCs w:val="28"/>
        </w:rPr>
      </w:pPr>
      <w:r>
        <w:rPr>
          <w:rFonts w:ascii="Arial" w:hAnsi="Arial" w:cs="Arial"/>
          <w:sz w:val="28"/>
          <w:szCs w:val="28"/>
        </w:rPr>
        <w:t xml:space="preserve">Palavras-chave: </w:t>
      </w:r>
      <w:r w:rsidRPr="00573810">
        <w:rPr>
          <w:rFonts w:ascii="Arial" w:hAnsi="Arial" w:cs="Arial"/>
          <w:sz w:val="24"/>
          <w:szCs w:val="28"/>
        </w:rPr>
        <w:t>logística</w:t>
      </w:r>
      <w:r>
        <w:rPr>
          <w:rFonts w:ascii="Arial" w:hAnsi="Arial" w:cs="Arial"/>
          <w:sz w:val="24"/>
          <w:szCs w:val="28"/>
        </w:rPr>
        <w:t xml:space="preserve">, transporte, </w:t>
      </w:r>
      <w:r w:rsidR="008E3223">
        <w:rPr>
          <w:rFonts w:ascii="Arial" w:hAnsi="Arial" w:cs="Arial"/>
          <w:sz w:val="24"/>
          <w:szCs w:val="28"/>
        </w:rPr>
        <w:t>cubagem</w:t>
      </w:r>
      <w:r>
        <w:rPr>
          <w:rFonts w:ascii="Arial" w:hAnsi="Arial" w:cs="Arial"/>
          <w:sz w:val="28"/>
          <w:szCs w:val="28"/>
        </w:rPr>
        <w:t>.</w:t>
      </w:r>
    </w:p>
    <w:p w14:paraId="1BAFE2E6" w14:textId="7FEE66D9" w:rsidR="00E34E11" w:rsidRDefault="00E34E11" w:rsidP="00E34E11">
      <w:pPr>
        <w:spacing w:line="259" w:lineRule="auto"/>
        <w:rPr>
          <w:rFonts w:ascii="Arial" w:hAnsi="Arial" w:cs="Arial"/>
          <w:sz w:val="28"/>
          <w:szCs w:val="28"/>
        </w:rPr>
      </w:pPr>
      <w:ins w:id="1" w:author="Giovana Franklin Pereira Castro" w:date="2018-11-16T19:37:00Z">
        <w:r>
          <w:rPr>
            <w:rFonts w:ascii="Arial" w:hAnsi="Arial" w:cs="Arial"/>
            <w:sz w:val="28"/>
            <w:szCs w:val="28"/>
          </w:rPr>
          <w:br w:type="page"/>
        </w:r>
      </w:ins>
    </w:p>
    <w:p w14:paraId="77EC8BB0" w14:textId="7B53275D" w:rsidR="005E28EA" w:rsidRDefault="005E28EA" w:rsidP="005E28EA">
      <w:pPr>
        <w:spacing w:line="259" w:lineRule="auto"/>
        <w:jc w:val="center"/>
        <w:rPr>
          <w:rFonts w:ascii="Arial" w:hAnsi="Arial" w:cs="Arial"/>
          <w:b/>
          <w:sz w:val="28"/>
          <w:szCs w:val="28"/>
        </w:rPr>
      </w:pPr>
      <w:r>
        <w:rPr>
          <w:rFonts w:ascii="Arial" w:hAnsi="Arial" w:cs="Arial"/>
          <w:b/>
          <w:sz w:val="28"/>
          <w:szCs w:val="28"/>
        </w:rPr>
        <w:lastRenderedPageBreak/>
        <w:t>Lista de Figuras</w:t>
      </w:r>
    </w:p>
    <w:p w14:paraId="55350391" w14:textId="6F45FD70" w:rsidR="00B141A8" w:rsidRPr="00B141A8" w:rsidRDefault="000F69B1"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r w:rsidRPr="00B141A8">
        <w:rPr>
          <w:rFonts w:ascii="Arial" w:hAnsi="Arial" w:cs="Arial"/>
          <w:b/>
          <w:sz w:val="24"/>
          <w:szCs w:val="24"/>
        </w:rPr>
        <w:fldChar w:fldCharType="begin"/>
      </w:r>
      <w:r w:rsidRPr="00B141A8">
        <w:rPr>
          <w:rFonts w:ascii="Arial" w:hAnsi="Arial" w:cs="Arial"/>
          <w:b/>
          <w:sz w:val="24"/>
          <w:szCs w:val="24"/>
        </w:rPr>
        <w:instrText xml:space="preserve"> TOC \h \z \c "Figura" </w:instrText>
      </w:r>
      <w:r w:rsidRPr="00B141A8">
        <w:rPr>
          <w:rFonts w:ascii="Arial" w:hAnsi="Arial" w:cs="Arial"/>
          <w:b/>
          <w:sz w:val="24"/>
          <w:szCs w:val="24"/>
        </w:rPr>
        <w:fldChar w:fldCharType="separate"/>
      </w:r>
      <w:hyperlink w:anchor="_Toc9893410" w:history="1">
        <w:r w:rsidR="00B141A8" w:rsidRPr="00B141A8">
          <w:rPr>
            <w:rStyle w:val="Hyperlink"/>
            <w:rFonts w:ascii="Arial" w:hAnsi="Arial" w:cs="Arial"/>
            <w:noProof/>
            <w:sz w:val="24"/>
            <w:szCs w:val="24"/>
          </w:rPr>
          <w:t>Figura 1- Composição da matriz do transporte de carga no Brasil em 2013.</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_Toc9893410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13</w:t>
        </w:r>
        <w:r w:rsidR="00B141A8" w:rsidRPr="00B141A8">
          <w:rPr>
            <w:rFonts w:ascii="Arial" w:hAnsi="Arial" w:cs="Arial"/>
            <w:noProof/>
            <w:webHidden/>
            <w:sz w:val="24"/>
            <w:szCs w:val="24"/>
          </w:rPr>
          <w:fldChar w:fldCharType="end"/>
        </w:r>
      </w:hyperlink>
    </w:p>
    <w:p w14:paraId="6DD6A285" w14:textId="0FEDDF2B"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1" w:history="1">
        <w:r w:rsidR="00B141A8" w:rsidRPr="00B141A8">
          <w:rPr>
            <w:rStyle w:val="Hyperlink"/>
            <w:rFonts w:ascii="Arial" w:hAnsi="Arial" w:cs="Arial"/>
            <w:noProof/>
            <w:sz w:val="24"/>
            <w:szCs w:val="24"/>
          </w:rPr>
          <w:t>Figura 2- Modelo para escolha de melhor Rota de Distribuição de Produto.</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_Toc9893411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14</w:t>
        </w:r>
        <w:r w:rsidR="00B141A8" w:rsidRPr="00B141A8">
          <w:rPr>
            <w:rFonts w:ascii="Arial" w:hAnsi="Arial" w:cs="Arial"/>
            <w:noProof/>
            <w:webHidden/>
            <w:sz w:val="24"/>
            <w:szCs w:val="24"/>
          </w:rPr>
          <w:fldChar w:fldCharType="end"/>
        </w:r>
      </w:hyperlink>
    </w:p>
    <w:p w14:paraId="5E25C824" w14:textId="4CB88CE9"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2" w:history="1">
        <w:r w:rsidR="00B141A8" w:rsidRPr="00B141A8">
          <w:rPr>
            <w:rStyle w:val="Hyperlink"/>
            <w:rFonts w:ascii="Arial" w:hAnsi="Arial" w:cs="Arial"/>
            <w:noProof/>
            <w:sz w:val="24"/>
            <w:szCs w:val="24"/>
          </w:rPr>
          <w:t>Figura 3- Diagrama de Use Case Geral do sistema.</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_Toc9893412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37</w:t>
        </w:r>
        <w:r w:rsidR="00B141A8" w:rsidRPr="00B141A8">
          <w:rPr>
            <w:rFonts w:ascii="Arial" w:hAnsi="Arial" w:cs="Arial"/>
            <w:noProof/>
            <w:webHidden/>
            <w:sz w:val="24"/>
            <w:szCs w:val="24"/>
          </w:rPr>
          <w:fldChar w:fldCharType="end"/>
        </w:r>
      </w:hyperlink>
    </w:p>
    <w:p w14:paraId="6A7C08C8" w14:textId="061DC0D5"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3" w:history="1">
        <w:r w:rsidR="00B141A8" w:rsidRPr="00B141A8">
          <w:rPr>
            <w:rStyle w:val="Hyperlink"/>
            <w:rFonts w:ascii="Arial" w:hAnsi="Arial" w:cs="Arial"/>
            <w:noProof/>
            <w:sz w:val="24"/>
            <w:szCs w:val="24"/>
          </w:rPr>
          <w:t>Figura 4- Diagrama de Use Case do requisito Manter Cliente.</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_Toc9893413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37</w:t>
        </w:r>
        <w:r w:rsidR="00B141A8" w:rsidRPr="00B141A8">
          <w:rPr>
            <w:rFonts w:ascii="Arial" w:hAnsi="Arial" w:cs="Arial"/>
            <w:noProof/>
            <w:webHidden/>
            <w:sz w:val="24"/>
            <w:szCs w:val="24"/>
          </w:rPr>
          <w:fldChar w:fldCharType="end"/>
        </w:r>
      </w:hyperlink>
    </w:p>
    <w:p w14:paraId="3369DC97" w14:textId="1B27096F"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4" w:history="1">
        <w:r w:rsidR="00B141A8" w:rsidRPr="00B141A8">
          <w:rPr>
            <w:rStyle w:val="Hyperlink"/>
            <w:rFonts w:ascii="Arial" w:hAnsi="Arial" w:cs="Arial"/>
            <w:noProof/>
            <w:sz w:val="24"/>
            <w:szCs w:val="24"/>
          </w:rPr>
          <w:t>Figura 5- Descrição do Use Case Efetuar Login</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_Toc9893414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38</w:t>
        </w:r>
        <w:r w:rsidR="00B141A8" w:rsidRPr="00B141A8">
          <w:rPr>
            <w:rFonts w:ascii="Arial" w:hAnsi="Arial" w:cs="Arial"/>
            <w:noProof/>
            <w:webHidden/>
            <w:sz w:val="24"/>
            <w:szCs w:val="24"/>
          </w:rPr>
          <w:fldChar w:fldCharType="end"/>
        </w:r>
      </w:hyperlink>
    </w:p>
    <w:p w14:paraId="7F4050F6" w14:textId="2DF82B64"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5" w:history="1">
        <w:r w:rsidR="00B141A8" w:rsidRPr="00B141A8">
          <w:rPr>
            <w:rStyle w:val="Hyperlink"/>
            <w:rFonts w:ascii="Arial" w:hAnsi="Arial" w:cs="Arial"/>
            <w:noProof/>
            <w:sz w:val="24"/>
            <w:szCs w:val="24"/>
          </w:rPr>
          <w:t>Figura 6- Diagrama de Use Case do requisito Manter Funcionário.</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_Toc9893415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39</w:t>
        </w:r>
        <w:r w:rsidR="00B141A8" w:rsidRPr="00B141A8">
          <w:rPr>
            <w:rFonts w:ascii="Arial" w:hAnsi="Arial" w:cs="Arial"/>
            <w:noProof/>
            <w:webHidden/>
            <w:sz w:val="24"/>
            <w:szCs w:val="24"/>
          </w:rPr>
          <w:fldChar w:fldCharType="end"/>
        </w:r>
      </w:hyperlink>
    </w:p>
    <w:p w14:paraId="616EF1D7" w14:textId="779E860B"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6" w:history="1">
        <w:r w:rsidR="00B141A8" w:rsidRPr="00B141A8">
          <w:rPr>
            <w:rStyle w:val="Hyperlink"/>
            <w:rFonts w:ascii="Arial" w:hAnsi="Arial" w:cs="Arial"/>
            <w:noProof/>
            <w:sz w:val="24"/>
            <w:szCs w:val="24"/>
          </w:rPr>
          <w:t>Figura 7- Descrição do Use Case Manter Funcionário</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_Toc9893416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40</w:t>
        </w:r>
        <w:r w:rsidR="00B141A8" w:rsidRPr="00B141A8">
          <w:rPr>
            <w:rFonts w:ascii="Arial" w:hAnsi="Arial" w:cs="Arial"/>
            <w:noProof/>
            <w:webHidden/>
            <w:sz w:val="24"/>
            <w:szCs w:val="24"/>
          </w:rPr>
          <w:fldChar w:fldCharType="end"/>
        </w:r>
      </w:hyperlink>
    </w:p>
    <w:p w14:paraId="7840A456" w14:textId="0A955886"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7" w:history="1">
        <w:r w:rsidR="00B141A8" w:rsidRPr="00B141A8">
          <w:rPr>
            <w:rStyle w:val="Hyperlink"/>
            <w:rFonts w:ascii="Arial" w:hAnsi="Arial" w:cs="Arial"/>
            <w:noProof/>
            <w:sz w:val="24"/>
            <w:szCs w:val="24"/>
          </w:rPr>
          <w:t>Figura 8- Diagrama de Use case do requisito Efetuar Login</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_Toc9893417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41</w:t>
        </w:r>
        <w:r w:rsidR="00B141A8" w:rsidRPr="00B141A8">
          <w:rPr>
            <w:rFonts w:ascii="Arial" w:hAnsi="Arial" w:cs="Arial"/>
            <w:noProof/>
            <w:webHidden/>
            <w:sz w:val="24"/>
            <w:szCs w:val="24"/>
          </w:rPr>
          <w:fldChar w:fldCharType="end"/>
        </w:r>
      </w:hyperlink>
    </w:p>
    <w:p w14:paraId="62ED7246" w14:textId="0A8CCB3C"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8" w:history="1">
        <w:r w:rsidR="00B141A8" w:rsidRPr="00B141A8">
          <w:rPr>
            <w:rStyle w:val="Hyperlink"/>
            <w:rFonts w:ascii="Arial" w:hAnsi="Arial" w:cs="Arial"/>
            <w:noProof/>
            <w:sz w:val="24"/>
            <w:szCs w:val="24"/>
          </w:rPr>
          <w:t>Figura 9- Descrição do Use Case de Efetuar Login</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_Toc9893418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42</w:t>
        </w:r>
        <w:r w:rsidR="00B141A8" w:rsidRPr="00B141A8">
          <w:rPr>
            <w:rFonts w:ascii="Arial" w:hAnsi="Arial" w:cs="Arial"/>
            <w:noProof/>
            <w:webHidden/>
            <w:sz w:val="24"/>
            <w:szCs w:val="24"/>
          </w:rPr>
          <w:fldChar w:fldCharType="end"/>
        </w:r>
      </w:hyperlink>
    </w:p>
    <w:p w14:paraId="4A45CB29" w14:textId="5C2FC200"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19" w:history="1">
        <w:r w:rsidR="00B141A8" w:rsidRPr="00B141A8">
          <w:rPr>
            <w:rStyle w:val="Hyperlink"/>
            <w:rFonts w:ascii="Arial" w:hAnsi="Arial" w:cs="Arial"/>
            <w:noProof/>
            <w:sz w:val="24"/>
            <w:szCs w:val="24"/>
          </w:rPr>
          <w:t>Figura 10- Diagrama de Use Case do requisito Manter Transporte</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_Toc9893419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43</w:t>
        </w:r>
        <w:r w:rsidR="00B141A8" w:rsidRPr="00B141A8">
          <w:rPr>
            <w:rFonts w:ascii="Arial" w:hAnsi="Arial" w:cs="Arial"/>
            <w:noProof/>
            <w:webHidden/>
            <w:sz w:val="24"/>
            <w:szCs w:val="24"/>
          </w:rPr>
          <w:fldChar w:fldCharType="end"/>
        </w:r>
      </w:hyperlink>
    </w:p>
    <w:p w14:paraId="728FB4AA" w14:textId="3D7B9A97"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0" w:history="1">
        <w:r w:rsidR="00B141A8" w:rsidRPr="00B141A8">
          <w:rPr>
            <w:rStyle w:val="Hyperlink"/>
            <w:rFonts w:ascii="Arial" w:hAnsi="Arial" w:cs="Arial"/>
            <w:noProof/>
            <w:sz w:val="24"/>
            <w:szCs w:val="24"/>
          </w:rPr>
          <w:t>Figura 11- Descrição do Use Case Manter Transporta</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_Toc9893420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44</w:t>
        </w:r>
        <w:r w:rsidR="00B141A8" w:rsidRPr="00B141A8">
          <w:rPr>
            <w:rFonts w:ascii="Arial" w:hAnsi="Arial" w:cs="Arial"/>
            <w:noProof/>
            <w:webHidden/>
            <w:sz w:val="24"/>
            <w:szCs w:val="24"/>
          </w:rPr>
          <w:fldChar w:fldCharType="end"/>
        </w:r>
      </w:hyperlink>
    </w:p>
    <w:p w14:paraId="0E12D69F" w14:textId="27C51BC3"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1" w:history="1">
        <w:r w:rsidR="00B141A8" w:rsidRPr="00B141A8">
          <w:rPr>
            <w:rStyle w:val="Hyperlink"/>
            <w:rFonts w:ascii="Arial" w:hAnsi="Arial" w:cs="Arial"/>
            <w:noProof/>
            <w:sz w:val="24"/>
            <w:szCs w:val="24"/>
          </w:rPr>
          <w:t>Figura 12- Diagrama de Use Case do requisito Manter Empresa</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_Toc9893421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45</w:t>
        </w:r>
        <w:r w:rsidR="00B141A8" w:rsidRPr="00B141A8">
          <w:rPr>
            <w:rFonts w:ascii="Arial" w:hAnsi="Arial" w:cs="Arial"/>
            <w:noProof/>
            <w:webHidden/>
            <w:sz w:val="24"/>
            <w:szCs w:val="24"/>
          </w:rPr>
          <w:fldChar w:fldCharType="end"/>
        </w:r>
      </w:hyperlink>
    </w:p>
    <w:p w14:paraId="03C044CB" w14:textId="1706F8D9"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2" w:history="1">
        <w:r w:rsidR="00B141A8" w:rsidRPr="00B141A8">
          <w:rPr>
            <w:rStyle w:val="Hyperlink"/>
            <w:rFonts w:ascii="Arial" w:hAnsi="Arial" w:cs="Arial"/>
            <w:noProof/>
            <w:sz w:val="24"/>
            <w:szCs w:val="24"/>
          </w:rPr>
          <w:t>Figura 13- Descrição do Use Case de Manter Empresa</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_Toc9893422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46</w:t>
        </w:r>
        <w:r w:rsidR="00B141A8" w:rsidRPr="00B141A8">
          <w:rPr>
            <w:rFonts w:ascii="Arial" w:hAnsi="Arial" w:cs="Arial"/>
            <w:noProof/>
            <w:webHidden/>
            <w:sz w:val="24"/>
            <w:szCs w:val="24"/>
          </w:rPr>
          <w:fldChar w:fldCharType="end"/>
        </w:r>
      </w:hyperlink>
    </w:p>
    <w:p w14:paraId="021BC79D" w14:textId="76186DD2"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3" w:history="1">
        <w:r w:rsidR="00B141A8" w:rsidRPr="00B141A8">
          <w:rPr>
            <w:rStyle w:val="Hyperlink"/>
            <w:rFonts w:ascii="Arial" w:hAnsi="Arial" w:cs="Arial"/>
            <w:noProof/>
            <w:sz w:val="24"/>
            <w:szCs w:val="24"/>
          </w:rPr>
          <w:t>Figura 14- Diagrama de Use Case do requisito Manter Ordem de Serviço</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_Toc9893423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47</w:t>
        </w:r>
        <w:r w:rsidR="00B141A8" w:rsidRPr="00B141A8">
          <w:rPr>
            <w:rFonts w:ascii="Arial" w:hAnsi="Arial" w:cs="Arial"/>
            <w:noProof/>
            <w:webHidden/>
            <w:sz w:val="24"/>
            <w:szCs w:val="24"/>
          </w:rPr>
          <w:fldChar w:fldCharType="end"/>
        </w:r>
      </w:hyperlink>
    </w:p>
    <w:p w14:paraId="7EC5776C" w14:textId="26B5A365"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4" w:history="1">
        <w:r w:rsidR="00B141A8" w:rsidRPr="00B141A8">
          <w:rPr>
            <w:rStyle w:val="Hyperlink"/>
            <w:rFonts w:ascii="Arial" w:hAnsi="Arial" w:cs="Arial"/>
            <w:noProof/>
            <w:sz w:val="24"/>
            <w:szCs w:val="24"/>
          </w:rPr>
          <w:t>Figura 15- Descrição do Use Case de Manter Ordem de Serviço</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_Toc9893424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48</w:t>
        </w:r>
        <w:r w:rsidR="00B141A8" w:rsidRPr="00B141A8">
          <w:rPr>
            <w:rFonts w:ascii="Arial" w:hAnsi="Arial" w:cs="Arial"/>
            <w:noProof/>
            <w:webHidden/>
            <w:sz w:val="24"/>
            <w:szCs w:val="24"/>
          </w:rPr>
          <w:fldChar w:fldCharType="end"/>
        </w:r>
      </w:hyperlink>
    </w:p>
    <w:p w14:paraId="78835C93" w14:textId="333B0186"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5" w:history="1">
        <w:r w:rsidR="00B141A8" w:rsidRPr="00B141A8">
          <w:rPr>
            <w:rStyle w:val="Hyperlink"/>
            <w:rFonts w:ascii="Arial" w:hAnsi="Arial" w:cs="Arial"/>
            <w:noProof/>
            <w:sz w:val="24"/>
            <w:szCs w:val="24"/>
          </w:rPr>
          <w:t>Figura 16- Diagrama de Use Case do requisito Manter Rotas</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_Toc9893425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49</w:t>
        </w:r>
        <w:r w:rsidR="00B141A8" w:rsidRPr="00B141A8">
          <w:rPr>
            <w:rFonts w:ascii="Arial" w:hAnsi="Arial" w:cs="Arial"/>
            <w:noProof/>
            <w:webHidden/>
            <w:sz w:val="24"/>
            <w:szCs w:val="24"/>
          </w:rPr>
          <w:fldChar w:fldCharType="end"/>
        </w:r>
      </w:hyperlink>
    </w:p>
    <w:p w14:paraId="62836B5C" w14:textId="600EEF69"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6" w:history="1">
        <w:r w:rsidR="00B141A8" w:rsidRPr="00B141A8">
          <w:rPr>
            <w:rStyle w:val="Hyperlink"/>
            <w:rFonts w:ascii="Arial" w:hAnsi="Arial" w:cs="Arial"/>
            <w:noProof/>
            <w:sz w:val="24"/>
            <w:szCs w:val="24"/>
          </w:rPr>
          <w:t>Figura 17- Descrição do Use Case Manter Rotas</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_Toc9893426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50</w:t>
        </w:r>
        <w:r w:rsidR="00B141A8" w:rsidRPr="00B141A8">
          <w:rPr>
            <w:rFonts w:ascii="Arial" w:hAnsi="Arial" w:cs="Arial"/>
            <w:noProof/>
            <w:webHidden/>
            <w:sz w:val="24"/>
            <w:szCs w:val="24"/>
          </w:rPr>
          <w:fldChar w:fldCharType="end"/>
        </w:r>
      </w:hyperlink>
    </w:p>
    <w:p w14:paraId="66BAA147" w14:textId="7982B350"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7" w:history="1">
        <w:r w:rsidR="00B141A8" w:rsidRPr="00B141A8">
          <w:rPr>
            <w:rStyle w:val="Hyperlink"/>
            <w:rFonts w:ascii="Arial" w:hAnsi="Arial" w:cs="Arial"/>
            <w:noProof/>
            <w:sz w:val="24"/>
            <w:szCs w:val="24"/>
          </w:rPr>
          <w:t>Figura 18- Diagrama de Use Case Manter Cubagem</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_Toc9893427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51</w:t>
        </w:r>
        <w:r w:rsidR="00B141A8" w:rsidRPr="00B141A8">
          <w:rPr>
            <w:rFonts w:ascii="Arial" w:hAnsi="Arial" w:cs="Arial"/>
            <w:noProof/>
            <w:webHidden/>
            <w:sz w:val="24"/>
            <w:szCs w:val="24"/>
          </w:rPr>
          <w:fldChar w:fldCharType="end"/>
        </w:r>
      </w:hyperlink>
    </w:p>
    <w:p w14:paraId="20CA2079" w14:textId="1C8CAA4C"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8" w:history="1">
        <w:r w:rsidR="00B141A8" w:rsidRPr="00B141A8">
          <w:rPr>
            <w:rStyle w:val="Hyperlink"/>
            <w:rFonts w:ascii="Arial" w:hAnsi="Arial" w:cs="Arial"/>
            <w:noProof/>
            <w:sz w:val="24"/>
            <w:szCs w:val="24"/>
          </w:rPr>
          <w:t>Figura 19- Descrição do Use Case Manter Cubagem</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_Toc9893428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52</w:t>
        </w:r>
        <w:r w:rsidR="00B141A8" w:rsidRPr="00B141A8">
          <w:rPr>
            <w:rFonts w:ascii="Arial" w:hAnsi="Arial" w:cs="Arial"/>
            <w:noProof/>
            <w:webHidden/>
            <w:sz w:val="24"/>
            <w:szCs w:val="24"/>
          </w:rPr>
          <w:fldChar w:fldCharType="end"/>
        </w:r>
      </w:hyperlink>
    </w:p>
    <w:p w14:paraId="054C8938" w14:textId="20984DE2" w:rsidR="00B141A8" w:rsidRPr="00B141A8" w:rsidRDefault="001211C4" w:rsidP="00B141A8">
      <w:pPr>
        <w:pStyle w:val="ndicedeilustraes"/>
        <w:tabs>
          <w:tab w:val="right" w:leader="dot" w:pos="8494"/>
        </w:tabs>
        <w:spacing w:line="360" w:lineRule="auto"/>
        <w:jc w:val="both"/>
        <w:rPr>
          <w:rFonts w:ascii="Arial" w:eastAsiaTheme="minorEastAsia" w:hAnsi="Arial" w:cs="Arial"/>
          <w:noProof/>
          <w:sz w:val="24"/>
          <w:szCs w:val="24"/>
          <w:lang w:eastAsia="pt-BR"/>
        </w:rPr>
      </w:pPr>
      <w:hyperlink w:anchor="_Toc9893429" w:history="1">
        <w:r w:rsidR="00B141A8" w:rsidRPr="00B141A8">
          <w:rPr>
            <w:rStyle w:val="Hyperlink"/>
            <w:rFonts w:ascii="Arial" w:hAnsi="Arial" w:cs="Arial"/>
            <w:noProof/>
            <w:sz w:val="24"/>
            <w:szCs w:val="24"/>
          </w:rPr>
          <w:t>Figura 20- Diagrama de Classes do Sistema</w:t>
        </w:r>
        <w:r w:rsidR="00B141A8" w:rsidRPr="00B141A8">
          <w:rPr>
            <w:rFonts w:ascii="Arial" w:hAnsi="Arial" w:cs="Arial"/>
            <w:noProof/>
            <w:webHidden/>
            <w:sz w:val="24"/>
            <w:szCs w:val="24"/>
          </w:rPr>
          <w:tab/>
        </w:r>
        <w:r w:rsidR="00B141A8" w:rsidRPr="00B141A8">
          <w:rPr>
            <w:rFonts w:ascii="Arial" w:hAnsi="Arial" w:cs="Arial"/>
            <w:noProof/>
            <w:webHidden/>
            <w:sz w:val="24"/>
            <w:szCs w:val="24"/>
          </w:rPr>
          <w:fldChar w:fldCharType="begin"/>
        </w:r>
        <w:r w:rsidR="00B141A8" w:rsidRPr="00B141A8">
          <w:rPr>
            <w:rFonts w:ascii="Arial" w:hAnsi="Arial" w:cs="Arial"/>
            <w:noProof/>
            <w:webHidden/>
            <w:sz w:val="24"/>
            <w:szCs w:val="24"/>
          </w:rPr>
          <w:instrText xml:space="preserve"> PAGEREF _Toc9893429 \h </w:instrText>
        </w:r>
        <w:r w:rsidR="00B141A8" w:rsidRPr="00B141A8">
          <w:rPr>
            <w:rFonts w:ascii="Arial" w:hAnsi="Arial" w:cs="Arial"/>
            <w:noProof/>
            <w:webHidden/>
            <w:sz w:val="24"/>
            <w:szCs w:val="24"/>
          </w:rPr>
        </w:r>
        <w:r w:rsidR="00B141A8" w:rsidRPr="00B141A8">
          <w:rPr>
            <w:rFonts w:ascii="Arial" w:hAnsi="Arial" w:cs="Arial"/>
            <w:noProof/>
            <w:webHidden/>
            <w:sz w:val="24"/>
            <w:szCs w:val="24"/>
          </w:rPr>
          <w:fldChar w:fldCharType="separate"/>
        </w:r>
        <w:r w:rsidR="0058170E">
          <w:rPr>
            <w:rFonts w:ascii="Arial" w:hAnsi="Arial" w:cs="Arial"/>
            <w:noProof/>
            <w:webHidden/>
            <w:sz w:val="24"/>
            <w:szCs w:val="24"/>
          </w:rPr>
          <w:t>53</w:t>
        </w:r>
        <w:r w:rsidR="00B141A8" w:rsidRPr="00B141A8">
          <w:rPr>
            <w:rFonts w:ascii="Arial" w:hAnsi="Arial" w:cs="Arial"/>
            <w:noProof/>
            <w:webHidden/>
            <w:sz w:val="24"/>
            <w:szCs w:val="24"/>
          </w:rPr>
          <w:fldChar w:fldCharType="end"/>
        </w:r>
      </w:hyperlink>
    </w:p>
    <w:p w14:paraId="401A2002" w14:textId="4C2226BD" w:rsidR="000F69B1" w:rsidRPr="00792154" w:rsidRDefault="000F69B1" w:rsidP="00B141A8">
      <w:pPr>
        <w:spacing w:line="360" w:lineRule="auto"/>
        <w:jc w:val="both"/>
        <w:rPr>
          <w:rFonts w:ascii="Arial" w:hAnsi="Arial" w:cs="Arial"/>
          <w:b/>
          <w:sz w:val="24"/>
          <w:szCs w:val="24"/>
        </w:rPr>
      </w:pPr>
      <w:r w:rsidRPr="00B141A8">
        <w:rPr>
          <w:rFonts w:ascii="Arial" w:hAnsi="Arial" w:cs="Arial"/>
          <w:b/>
          <w:sz w:val="24"/>
          <w:szCs w:val="24"/>
        </w:rPr>
        <w:fldChar w:fldCharType="end"/>
      </w:r>
    </w:p>
    <w:p w14:paraId="5A67DF25" w14:textId="77777777" w:rsidR="003D1622" w:rsidRDefault="003D1622" w:rsidP="001D3018">
      <w:pPr>
        <w:spacing w:line="360" w:lineRule="auto"/>
        <w:jc w:val="both"/>
        <w:rPr>
          <w:rFonts w:ascii="Arial" w:hAnsi="Arial" w:cs="Arial"/>
          <w:b/>
          <w:sz w:val="28"/>
        </w:rPr>
      </w:pPr>
      <w:r w:rsidRPr="001D3018">
        <w:rPr>
          <w:rFonts w:ascii="Arial" w:hAnsi="Arial" w:cs="Arial"/>
          <w:sz w:val="24"/>
          <w:szCs w:val="24"/>
        </w:rPr>
        <w:br w:type="page"/>
      </w:r>
      <w:r>
        <w:rPr>
          <w:rFonts w:ascii="Arial" w:hAnsi="Arial" w:cs="Arial"/>
          <w:b/>
          <w:sz w:val="28"/>
        </w:rPr>
        <w:lastRenderedPageBreak/>
        <w:t>Lista de Abreviaturas e Siglas</w:t>
      </w:r>
    </w:p>
    <w:p w14:paraId="5DE87EE8" w14:textId="25C67420" w:rsidR="003D1622" w:rsidRPr="00F33C21" w:rsidRDefault="003D1622" w:rsidP="003D1622">
      <w:pPr>
        <w:spacing w:line="360" w:lineRule="auto"/>
        <w:jc w:val="both"/>
        <w:rPr>
          <w:rFonts w:ascii="Arial" w:hAnsi="Arial" w:cs="Arial"/>
          <w:sz w:val="18"/>
        </w:rPr>
      </w:pPr>
      <w:r w:rsidRPr="00F33C21">
        <w:rPr>
          <w:rFonts w:ascii="Arial" w:hAnsi="Arial" w:cs="Arial"/>
          <w:sz w:val="24"/>
        </w:rPr>
        <w:t>API</w:t>
      </w:r>
      <w:r>
        <w:rPr>
          <w:rFonts w:ascii="Arial" w:hAnsi="Arial" w:cs="Arial"/>
          <w:sz w:val="24"/>
        </w:rPr>
        <w:t>:</w:t>
      </w:r>
      <w:r>
        <w:rPr>
          <w:rFonts w:ascii="Arial" w:hAnsi="Arial" w:cs="Arial"/>
          <w:sz w:val="24"/>
        </w:rPr>
        <w:tab/>
      </w:r>
      <w:proofErr w:type="spellStart"/>
      <w:r w:rsidRPr="00B86D66">
        <w:rPr>
          <w:rFonts w:ascii="Arial" w:hAnsi="Arial" w:cs="Arial"/>
          <w:i/>
          <w:sz w:val="24"/>
        </w:rPr>
        <w:t>Application</w:t>
      </w:r>
      <w:proofErr w:type="spellEnd"/>
      <w:r w:rsidRPr="00B86D66">
        <w:rPr>
          <w:rFonts w:ascii="Arial" w:hAnsi="Arial" w:cs="Arial"/>
          <w:i/>
          <w:sz w:val="24"/>
        </w:rPr>
        <w:t xml:space="preserve"> </w:t>
      </w:r>
      <w:proofErr w:type="spellStart"/>
      <w:r w:rsidRPr="00B86D66">
        <w:rPr>
          <w:rFonts w:ascii="Arial" w:hAnsi="Arial" w:cs="Arial"/>
          <w:i/>
          <w:sz w:val="24"/>
        </w:rPr>
        <w:t>Programming</w:t>
      </w:r>
      <w:proofErr w:type="spellEnd"/>
      <w:r w:rsidRPr="00B86D66">
        <w:rPr>
          <w:rFonts w:ascii="Arial" w:hAnsi="Arial" w:cs="Arial"/>
          <w:i/>
          <w:sz w:val="24"/>
        </w:rPr>
        <w:t xml:space="preserve"> Interface</w:t>
      </w:r>
      <w:r>
        <w:rPr>
          <w:rFonts w:ascii="Arial" w:hAnsi="Arial" w:cs="Arial"/>
          <w:color w:val="222222"/>
          <w:sz w:val="24"/>
          <w:szCs w:val="24"/>
          <w:shd w:val="clear" w:color="auto" w:fill="FFFFFF"/>
        </w:rPr>
        <w:t xml:space="preserve"> (</w:t>
      </w:r>
      <w:r w:rsidRPr="00F33C21">
        <w:rPr>
          <w:rFonts w:ascii="Arial" w:hAnsi="Arial" w:cs="Arial"/>
          <w:sz w:val="24"/>
          <w:szCs w:val="36"/>
          <w:shd w:val="clear" w:color="auto" w:fill="FFFFFF"/>
        </w:rPr>
        <w:t>Interface de programação de aplicações</w:t>
      </w:r>
      <w:r>
        <w:rPr>
          <w:rFonts w:ascii="Arial" w:hAnsi="Arial" w:cs="Arial"/>
          <w:sz w:val="24"/>
          <w:szCs w:val="36"/>
          <w:shd w:val="clear" w:color="auto" w:fill="FFFFFF"/>
        </w:rPr>
        <w:t>)</w:t>
      </w:r>
    </w:p>
    <w:p w14:paraId="3B597CC6" w14:textId="77777777" w:rsidR="003D1622" w:rsidRDefault="003D1622" w:rsidP="003D1622">
      <w:pPr>
        <w:spacing w:line="360" w:lineRule="auto"/>
        <w:jc w:val="both"/>
        <w:rPr>
          <w:rFonts w:ascii="Arial" w:hAnsi="Arial" w:cs="Arial"/>
          <w:sz w:val="24"/>
        </w:rPr>
      </w:pPr>
      <w:r w:rsidRPr="00F33C21">
        <w:rPr>
          <w:rFonts w:ascii="Arial" w:hAnsi="Arial" w:cs="Arial"/>
          <w:sz w:val="24"/>
        </w:rPr>
        <w:t>CNT</w:t>
      </w:r>
      <w:r>
        <w:rPr>
          <w:rFonts w:ascii="Arial" w:hAnsi="Arial" w:cs="Arial"/>
          <w:sz w:val="24"/>
        </w:rPr>
        <w:t>:</w:t>
      </w:r>
      <w:r>
        <w:rPr>
          <w:rFonts w:ascii="Arial" w:hAnsi="Arial" w:cs="Arial"/>
          <w:sz w:val="24"/>
        </w:rPr>
        <w:tab/>
        <w:t>Confederação Nacional do Transporte</w:t>
      </w:r>
    </w:p>
    <w:p w14:paraId="73148062" w14:textId="4119BFFC" w:rsidR="003D1622" w:rsidRDefault="003D1622" w:rsidP="003D1622">
      <w:pPr>
        <w:spacing w:line="360" w:lineRule="auto"/>
        <w:jc w:val="both"/>
        <w:rPr>
          <w:rFonts w:ascii="Arial" w:hAnsi="Arial" w:cs="Arial"/>
          <w:i/>
          <w:sz w:val="24"/>
        </w:rPr>
      </w:pPr>
      <w:r w:rsidRPr="00F33C21">
        <w:rPr>
          <w:rFonts w:ascii="Arial" w:hAnsi="Arial" w:cs="Arial"/>
          <w:sz w:val="24"/>
        </w:rPr>
        <w:t>CSS</w:t>
      </w:r>
      <w:r>
        <w:rPr>
          <w:rFonts w:ascii="Arial" w:hAnsi="Arial" w:cs="Arial"/>
          <w:sz w:val="24"/>
        </w:rPr>
        <w:t>:</w:t>
      </w:r>
      <w:r>
        <w:rPr>
          <w:rFonts w:ascii="Arial" w:hAnsi="Arial" w:cs="Arial"/>
          <w:sz w:val="24"/>
        </w:rPr>
        <w:tab/>
      </w:r>
      <w:proofErr w:type="spellStart"/>
      <w:r w:rsidRPr="00B86D66">
        <w:rPr>
          <w:rFonts w:ascii="Arial" w:hAnsi="Arial" w:cs="Arial"/>
          <w:i/>
          <w:sz w:val="24"/>
        </w:rPr>
        <w:t>Cascading</w:t>
      </w:r>
      <w:proofErr w:type="spellEnd"/>
      <w:r w:rsidRPr="00B86D66">
        <w:rPr>
          <w:rFonts w:ascii="Arial" w:hAnsi="Arial" w:cs="Arial"/>
          <w:i/>
          <w:sz w:val="24"/>
        </w:rPr>
        <w:t xml:space="preserve"> </w:t>
      </w:r>
      <w:proofErr w:type="spellStart"/>
      <w:r w:rsidRPr="00B86D66">
        <w:rPr>
          <w:rFonts w:ascii="Arial" w:hAnsi="Arial" w:cs="Arial"/>
          <w:i/>
          <w:sz w:val="24"/>
        </w:rPr>
        <w:t>Style</w:t>
      </w:r>
      <w:proofErr w:type="spellEnd"/>
      <w:r w:rsidRPr="00B86D66">
        <w:rPr>
          <w:rFonts w:ascii="Arial" w:hAnsi="Arial" w:cs="Arial"/>
          <w:i/>
          <w:sz w:val="24"/>
        </w:rPr>
        <w:t xml:space="preserve"> </w:t>
      </w:r>
      <w:proofErr w:type="spellStart"/>
      <w:r w:rsidRPr="00B86D66">
        <w:rPr>
          <w:rFonts w:ascii="Arial" w:hAnsi="Arial" w:cs="Arial"/>
          <w:i/>
          <w:sz w:val="24"/>
        </w:rPr>
        <w:t>Sheets</w:t>
      </w:r>
      <w:proofErr w:type="spellEnd"/>
    </w:p>
    <w:p w14:paraId="13E6FA18" w14:textId="1E693A85" w:rsidR="00943C0F" w:rsidRPr="00943C0F" w:rsidRDefault="00943C0F" w:rsidP="003D1622">
      <w:pPr>
        <w:spacing w:line="360" w:lineRule="auto"/>
        <w:jc w:val="both"/>
        <w:rPr>
          <w:rFonts w:ascii="Arial" w:hAnsi="Arial" w:cs="Arial"/>
          <w:sz w:val="24"/>
        </w:rPr>
      </w:pPr>
      <w:r>
        <w:rPr>
          <w:rFonts w:ascii="Arial" w:hAnsi="Arial" w:cs="Arial"/>
          <w:sz w:val="24"/>
        </w:rPr>
        <w:t>DAO:</w:t>
      </w:r>
      <w:r>
        <w:rPr>
          <w:rFonts w:ascii="Arial" w:hAnsi="Arial" w:cs="Arial"/>
          <w:sz w:val="24"/>
        </w:rPr>
        <w:tab/>
        <w:t>Objeto de Acesso de Dados (</w:t>
      </w:r>
      <w:r>
        <w:rPr>
          <w:rFonts w:ascii="Arial" w:hAnsi="Arial" w:cs="Arial"/>
          <w:i/>
          <w:sz w:val="24"/>
        </w:rPr>
        <w:t xml:space="preserve">Data </w:t>
      </w:r>
      <w:proofErr w:type="spellStart"/>
      <w:r>
        <w:rPr>
          <w:rFonts w:ascii="Arial" w:hAnsi="Arial" w:cs="Arial"/>
          <w:i/>
          <w:sz w:val="24"/>
        </w:rPr>
        <w:t>Acess</w:t>
      </w:r>
      <w:proofErr w:type="spellEnd"/>
      <w:r>
        <w:rPr>
          <w:rFonts w:ascii="Arial" w:hAnsi="Arial" w:cs="Arial"/>
          <w:i/>
          <w:sz w:val="24"/>
        </w:rPr>
        <w:t xml:space="preserve"> </w:t>
      </w:r>
      <w:proofErr w:type="spellStart"/>
      <w:r>
        <w:rPr>
          <w:rFonts w:ascii="Arial" w:hAnsi="Arial" w:cs="Arial"/>
          <w:i/>
          <w:sz w:val="24"/>
        </w:rPr>
        <w:t>Object</w:t>
      </w:r>
      <w:proofErr w:type="spellEnd"/>
      <w:r>
        <w:rPr>
          <w:rFonts w:ascii="Arial" w:hAnsi="Arial" w:cs="Arial"/>
          <w:sz w:val="24"/>
        </w:rPr>
        <w:t>)</w:t>
      </w:r>
    </w:p>
    <w:p w14:paraId="748E223D" w14:textId="77777777" w:rsidR="003D1622" w:rsidRDefault="003D1622" w:rsidP="003D1622">
      <w:pPr>
        <w:spacing w:line="360" w:lineRule="auto"/>
        <w:jc w:val="both"/>
        <w:rPr>
          <w:rFonts w:ascii="Arial" w:hAnsi="Arial" w:cs="Arial"/>
          <w:sz w:val="24"/>
        </w:rPr>
      </w:pPr>
      <w:r w:rsidRPr="00F33C21">
        <w:rPr>
          <w:rFonts w:ascii="Arial" w:hAnsi="Arial" w:cs="Arial"/>
          <w:sz w:val="24"/>
        </w:rPr>
        <w:t>GPS</w:t>
      </w:r>
      <w:r>
        <w:rPr>
          <w:rFonts w:ascii="Arial" w:hAnsi="Arial" w:cs="Arial"/>
          <w:sz w:val="24"/>
        </w:rPr>
        <w:t xml:space="preserve">: </w:t>
      </w:r>
      <w:r>
        <w:rPr>
          <w:rFonts w:ascii="Arial" w:hAnsi="Arial" w:cs="Arial"/>
          <w:sz w:val="24"/>
        </w:rPr>
        <w:tab/>
        <w:t>Sistema de Posicionamento Global</w:t>
      </w:r>
    </w:p>
    <w:p w14:paraId="0BC47B12" w14:textId="77777777" w:rsidR="003D1622" w:rsidRPr="00F33C21" w:rsidRDefault="003D1622" w:rsidP="003D1622">
      <w:pPr>
        <w:spacing w:line="360" w:lineRule="auto"/>
        <w:jc w:val="both"/>
        <w:rPr>
          <w:rFonts w:ascii="Arial" w:hAnsi="Arial" w:cs="Arial"/>
          <w:sz w:val="24"/>
        </w:rPr>
      </w:pPr>
      <w:r w:rsidRPr="00F33C21">
        <w:rPr>
          <w:rFonts w:ascii="Arial" w:hAnsi="Arial" w:cs="Arial"/>
          <w:sz w:val="24"/>
        </w:rPr>
        <w:t>HTML</w:t>
      </w:r>
      <w:r>
        <w:rPr>
          <w:rFonts w:ascii="Arial" w:hAnsi="Arial" w:cs="Arial"/>
          <w:sz w:val="24"/>
        </w:rPr>
        <w:t xml:space="preserve">: </w:t>
      </w:r>
      <w:r w:rsidRPr="00B86D66">
        <w:rPr>
          <w:rFonts w:ascii="Arial" w:hAnsi="Arial" w:cs="Arial"/>
          <w:i/>
          <w:sz w:val="24"/>
        </w:rPr>
        <w:t xml:space="preserve">Hypertext Markup </w:t>
      </w:r>
      <w:proofErr w:type="spellStart"/>
      <w:r w:rsidRPr="00B86D66">
        <w:rPr>
          <w:rFonts w:ascii="Arial" w:hAnsi="Arial" w:cs="Arial"/>
          <w:i/>
          <w:sz w:val="24"/>
        </w:rPr>
        <w:t>Language</w:t>
      </w:r>
      <w:proofErr w:type="spellEnd"/>
    </w:p>
    <w:p w14:paraId="0BB20D3A" w14:textId="55FA1306" w:rsidR="003D1622" w:rsidRDefault="003D1622" w:rsidP="003D1622">
      <w:pPr>
        <w:spacing w:line="360" w:lineRule="auto"/>
        <w:jc w:val="both"/>
        <w:rPr>
          <w:rFonts w:ascii="Arial" w:hAnsi="Arial" w:cs="Arial"/>
          <w:sz w:val="24"/>
        </w:rPr>
      </w:pPr>
      <w:r w:rsidRPr="00F33C21">
        <w:rPr>
          <w:rFonts w:ascii="Arial" w:hAnsi="Arial" w:cs="Arial"/>
          <w:sz w:val="24"/>
        </w:rPr>
        <w:t>IDE</w:t>
      </w:r>
      <w:r>
        <w:rPr>
          <w:rFonts w:ascii="Arial" w:hAnsi="Arial" w:cs="Arial"/>
          <w:sz w:val="24"/>
        </w:rPr>
        <w:t>:</w:t>
      </w:r>
      <w:r>
        <w:rPr>
          <w:rFonts w:ascii="Arial" w:hAnsi="Arial" w:cs="Arial"/>
          <w:sz w:val="24"/>
        </w:rPr>
        <w:tab/>
        <w:t>Ambiente de Desenvolvimento Integrado (</w:t>
      </w:r>
      <w:proofErr w:type="spellStart"/>
      <w:r w:rsidRPr="00EA4E6B">
        <w:rPr>
          <w:rFonts w:ascii="Arial" w:hAnsi="Arial" w:cs="Arial"/>
          <w:i/>
          <w:sz w:val="24"/>
        </w:rPr>
        <w:t>Integrated</w:t>
      </w:r>
      <w:proofErr w:type="spellEnd"/>
      <w:r w:rsidRPr="00EA4E6B">
        <w:rPr>
          <w:rFonts w:ascii="Arial" w:hAnsi="Arial" w:cs="Arial"/>
          <w:i/>
          <w:sz w:val="24"/>
        </w:rPr>
        <w:t xml:space="preserve"> </w:t>
      </w:r>
      <w:proofErr w:type="spellStart"/>
      <w:r w:rsidRPr="00EA4E6B">
        <w:rPr>
          <w:rFonts w:ascii="Arial" w:hAnsi="Arial" w:cs="Arial"/>
          <w:i/>
          <w:sz w:val="24"/>
        </w:rPr>
        <w:t>Development</w:t>
      </w:r>
      <w:proofErr w:type="spellEnd"/>
      <w:r w:rsidRPr="00EA4E6B">
        <w:rPr>
          <w:rFonts w:ascii="Arial" w:hAnsi="Arial" w:cs="Arial"/>
          <w:i/>
          <w:sz w:val="24"/>
        </w:rPr>
        <w:t xml:space="preserve"> </w:t>
      </w:r>
      <w:proofErr w:type="spellStart"/>
      <w:r w:rsidRPr="00EA4E6B">
        <w:rPr>
          <w:rFonts w:ascii="Arial" w:hAnsi="Arial" w:cs="Arial"/>
          <w:i/>
          <w:sz w:val="24"/>
        </w:rPr>
        <w:t>Environment</w:t>
      </w:r>
      <w:proofErr w:type="spellEnd"/>
      <w:r>
        <w:rPr>
          <w:rFonts w:ascii="Arial" w:hAnsi="Arial" w:cs="Arial"/>
          <w:color w:val="222222"/>
          <w:shd w:val="clear" w:color="auto" w:fill="FFFFFF"/>
        </w:rPr>
        <w:t>)</w:t>
      </w:r>
    </w:p>
    <w:p w14:paraId="48B21993" w14:textId="77777777" w:rsidR="003D1622" w:rsidRDefault="003D1622" w:rsidP="003D1622">
      <w:pPr>
        <w:spacing w:line="360" w:lineRule="auto"/>
        <w:jc w:val="both"/>
        <w:rPr>
          <w:rFonts w:ascii="Arial" w:hAnsi="Arial" w:cs="Arial"/>
          <w:i/>
          <w:sz w:val="24"/>
        </w:rPr>
      </w:pPr>
      <w:r w:rsidRPr="00F33C21">
        <w:rPr>
          <w:rFonts w:ascii="Arial" w:hAnsi="Arial" w:cs="Arial"/>
          <w:sz w:val="24"/>
        </w:rPr>
        <w:t>JSON</w:t>
      </w:r>
      <w:r>
        <w:rPr>
          <w:rFonts w:ascii="Arial" w:hAnsi="Arial" w:cs="Arial"/>
          <w:sz w:val="24"/>
        </w:rPr>
        <w:t xml:space="preserve">: </w:t>
      </w:r>
      <w:proofErr w:type="spellStart"/>
      <w:r w:rsidRPr="00B86D66">
        <w:rPr>
          <w:rFonts w:ascii="Arial" w:hAnsi="Arial" w:cs="Arial"/>
          <w:i/>
          <w:sz w:val="24"/>
        </w:rPr>
        <w:t>JavaScript</w:t>
      </w:r>
      <w:proofErr w:type="spellEnd"/>
      <w:r w:rsidRPr="00B86D66">
        <w:rPr>
          <w:rFonts w:ascii="Arial" w:hAnsi="Arial" w:cs="Arial"/>
          <w:i/>
          <w:sz w:val="24"/>
        </w:rPr>
        <w:t xml:space="preserve"> </w:t>
      </w:r>
      <w:proofErr w:type="spellStart"/>
      <w:r w:rsidRPr="00B86D66">
        <w:rPr>
          <w:rFonts w:ascii="Arial" w:hAnsi="Arial" w:cs="Arial"/>
          <w:i/>
          <w:sz w:val="24"/>
        </w:rPr>
        <w:t>Object</w:t>
      </w:r>
      <w:proofErr w:type="spellEnd"/>
      <w:r w:rsidRPr="00B86D66">
        <w:rPr>
          <w:rFonts w:ascii="Arial" w:hAnsi="Arial" w:cs="Arial"/>
          <w:i/>
          <w:sz w:val="24"/>
        </w:rPr>
        <w:t xml:space="preserve"> </w:t>
      </w:r>
      <w:proofErr w:type="spellStart"/>
      <w:r w:rsidRPr="00B86D66">
        <w:rPr>
          <w:rFonts w:ascii="Arial" w:hAnsi="Arial" w:cs="Arial"/>
          <w:i/>
          <w:sz w:val="24"/>
        </w:rPr>
        <w:t>Notation</w:t>
      </w:r>
      <w:proofErr w:type="spellEnd"/>
    </w:p>
    <w:p w14:paraId="738BFC62" w14:textId="77777777" w:rsidR="003D1622" w:rsidRPr="009641E1" w:rsidRDefault="003D1622" w:rsidP="003D1622">
      <w:pPr>
        <w:spacing w:line="360" w:lineRule="auto"/>
        <w:jc w:val="both"/>
        <w:rPr>
          <w:rFonts w:ascii="Arial" w:hAnsi="Arial" w:cs="Arial"/>
          <w:i/>
          <w:sz w:val="24"/>
        </w:rPr>
      </w:pPr>
      <w:r w:rsidRPr="00F33C21">
        <w:rPr>
          <w:rFonts w:ascii="Arial" w:hAnsi="Arial" w:cs="Arial"/>
          <w:sz w:val="24"/>
        </w:rPr>
        <w:t>JSP</w:t>
      </w:r>
      <w:r>
        <w:rPr>
          <w:rFonts w:ascii="Arial" w:hAnsi="Arial" w:cs="Arial"/>
          <w:sz w:val="24"/>
        </w:rPr>
        <w:t>:</w:t>
      </w:r>
      <w:r>
        <w:rPr>
          <w:rFonts w:ascii="Arial" w:hAnsi="Arial" w:cs="Arial"/>
          <w:sz w:val="24"/>
        </w:rPr>
        <w:tab/>
      </w:r>
      <w:proofErr w:type="spellStart"/>
      <w:r w:rsidRPr="00EA4E6B">
        <w:rPr>
          <w:rFonts w:ascii="Arial" w:hAnsi="Arial" w:cs="Arial"/>
          <w:i/>
          <w:sz w:val="24"/>
        </w:rPr>
        <w:t>JavaServer</w:t>
      </w:r>
      <w:proofErr w:type="spellEnd"/>
      <w:r w:rsidRPr="00EA4E6B">
        <w:rPr>
          <w:rFonts w:ascii="Arial" w:hAnsi="Arial" w:cs="Arial"/>
          <w:i/>
          <w:sz w:val="24"/>
        </w:rPr>
        <w:t xml:space="preserve"> </w:t>
      </w:r>
      <w:proofErr w:type="spellStart"/>
      <w:r w:rsidRPr="00EA4E6B">
        <w:rPr>
          <w:rFonts w:ascii="Arial" w:hAnsi="Arial" w:cs="Arial"/>
          <w:i/>
          <w:sz w:val="24"/>
        </w:rPr>
        <w:t>Pages</w:t>
      </w:r>
      <w:proofErr w:type="spellEnd"/>
    </w:p>
    <w:p w14:paraId="5C5E2F97" w14:textId="77777777" w:rsidR="003D1622" w:rsidRDefault="003D1622" w:rsidP="003D1622">
      <w:pPr>
        <w:spacing w:line="360" w:lineRule="auto"/>
        <w:jc w:val="both"/>
        <w:rPr>
          <w:rFonts w:ascii="Arial" w:hAnsi="Arial" w:cs="Arial"/>
          <w:i/>
          <w:sz w:val="24"/>
        </w:rPr>
      </w:pPr>
      <w:r w:rsidRPr="00F33C21">
        <w:rPr>
          <w:rFonts w:ascii="Arial" w:hAnsi="Arial" w:cs="Arial"/>
          <w:sz w:val="24"/>
        </w:rPr>
        <w:t>PHP</w:t>
      </w:r>
      <w:r>
        <w:rPr>
          <w:rFonts w:ascii="Arial" w:hAnsi="Arial" w:cs="Arial"/>
          <w:sz w:val="24"/>
        </w:rPr>
        <w:t>:</w:t>
      </w:r>
      <w:r>
        <w:rPr>
          <w:rFonts w:ascii="Arial" w:hAnsi="Arial" w:cs="Arial"/>
          <w:sz w:val="24"/>
        </w:rPr>
        <w:tab/>
      </w:r>
      <w:proofErr w:type="spellStart"/>
      <w:r w:rsidRPr="00B86D66">
        <w:rPr>
          <w:rFonts w:ascii="Arial" w:hAnsi="Arial" w:cs="Arial"/>
          <w:i/>
          <w:sz w:val="24"/>
        </w:rPr>
        <w:t>Personal</w:t>
      </w:r>
      <w:proofErr w:type="spellEnd"/>
      <w:r w:rsidRPr="00B86D66">
        <w:rPr>
          <w:rFonts w:ascii="Arial" w:hAnsi="Arial" w:cs="Arial"/>
          <w:i/>
          <w:sz w:val="24"/>
        </w:rPr>
        <w:t xml:space="preserve"> Home Page</w:t>
      </w:r>
    </w:p>
    <w:p w14:paraId="24549497" w14:textId="77777777" w:rsidR="003D1622" w:rsidRDefault="003D1622" w:rsidP="003D1622">
      <w:pPr>
        <w:spacing w:line="360" w:lineRule="auto"/>
        <w:jc w:val="both"/>
        <w:rPr>
          <w:rFonts w:ascii="Arial" w:hAnsi="Arial" w:cs="Arial"/>
          <w:sz w:val="24"/>
        </w:rPr>
      </w:pPr>
      <w:r w:rsidRPr="00F33C21">
        <w:rPr>
          <w:rFonts w:ascii="Arial" w:hAnsi="Arial" w:cs="Arial"/>
          <w:sz w:val="24"/>
        </w:rPr>
        <w:t>SCM</w:t>
      </w:r>
      <w:r>
        <w:rPr>
          <w:rFonts w:ascii="Arial" w:hAnsi="Arial" w:cs="Arial"/>
          <w:sz w:val="24"/>
        </w:rPr>
        <w:t>:</w:t>
      </w:r>
      <w:r>
        <w:rPr>
          <w:rFonts w:ascii="Arial" w:hAnsi="Arial" w:cs="Arial"/>
          <w:sz w:val="24"/>
        </w:rPr>
        <w:tab/>
        <w:t>Gestão de Cadeia de Suprimentos</w:t>
      </w:r>
    </w:p>
    <w:p w14:paraId="5BD52B70" w14:textId="77777777" w:rsidR="003D1622" w:rsidRPr="00F33C21" w:rsidRDefault="003D1622" w:rsidP="003D1622">
      <w:pPr>
        <w:spacing w:line="360" w:lineRule="auto"/>
        <w:jc w:val="both"/>
        <w:rPr>
          <w:rFonts w:ascii="Arial" w:hAnsi="Arial" w:cs="Arial"/>
          <w:sz w:val="24"/>
        </w:rPr>
      </w:pPr>
      <w:r w:rsidRPr="00F33C21">
        <w:rPr>
          <w:rFonts w:ascii="Arial" w:hAnsi="Arial" w:cs="Arial"/>
          <w:sz w:val="24"/>
        </w:rPr>
        <w:t>SGBD</w:t>
      </w:r>
      <w:r>
        <w:rPr>
          <w:rFonts w:ascii="Arial" w:hAnsi="Arial" w:cs="Arial"/>
          <w:sz w:val="24"/>
        </w:rPr>
        <w:t xml:space="preserve">: Sistema de Gerenciamento de Banco de Dados </w:t>
      </w:r>
    </w:p>
    <w:p w14:paraId="1BF04593" w14:textId="77777777" w:rsidR="003D1622" w:rsidRDefault="003D1622" w:rsidP="003D1622">
      <w:pPr>
        <w:spacing w:line="360" w:lineRule="auto"/>
        <w:jc w:val="both"/>
        <w:rPr>
          <w:rFonts w:ascii="Arial" w:hAnsi="Arial" w:cs="Arial"/>
          <w:sz w:val="24"/>
        </w:rPr>
      </w:pPr>
      <w:r w:rsidRPr="00F33C21">
        <w:rPr>
          <w:rFonts w:ascii="Arial" w:hAnsi="Arial" w:cs="Arial"/>
          <w:sz w:val="24"/>
        </w:rPr>
        <w:t>SIG</w:t>
      </w:r>
      <w:r>
        <w:rPr>
          <w:rFonts w:ascii="Arial" w:hAnsi="Arial" w:cs="Arial"/>
          <w:sz w:val="24"/>
        </w:rPr>
        <w:t>:</w:t>
      </w:r>
      <w:r>
        <w:rPr>
          <w:rFonts w:ascii="Arial" w:hAnsi="Arial" w:cs="Arial"/>
          <w:sz w:val="24"/>
        </w:rPr>
        <w:tab/>
        <w:t>Sistema de Informação Geográfica</w:t>
      </w:r>
    </w:p>
    <w:p w14:paraId="6BA9E2BB" w14:textId="77777777" w:rsidR="003D1622" w:rsidRPr="009641E1" w:rsidRDefault="003D1622" w:rsidP="003D1622">
      <w:pPr>
        <w:spacing w:line="360" w:lineRule="auto"/>
        <w:jc w:val="both"/>
        <w:rPr>
          <w:rFonts w:ascii="Arial" w:hAnsi="Arial" w:cs="Arial"/>
          <w:i/>
          <w:sz w:val="24"/>
        </w:rPr>
      </w:pPr>
      <w:r w:rsidRPr="00F33C21">
        <w:rPr>
          <w:rFonts w:ascii="Arial" w:hAnsi="Arial" w:cs="Arial"/>
          <w:sz w:val="24"/>
        </w:rPr>
        <w:t>SWT</w:t>
      </w:r>
      <w:r>
        <w:rPr>
          <w:rFonts w:ascii="Arial" w:hAnsi="Arial" w:cs="Arial"/>
          <w:sz w:val="24"/>
        </w:rPr>
        <w:t>:</w:t>
      </w:r>
      <w:r>
        <w:rPr>
          <w:rFonts w:ascii="Arial" w:hAnsi="Arial" w:cs="Arial"/>
          <w:sz w:val="24"/>
        </w:rPr>
        <w:tab/>
      </w:r>
      <w:r w:rsidRPr="00EA4E6B">
        <w:rPr>
          <w:rFonts w:ascii="Arial" w:hAnsi="Arial" w:cs="Arial"/>
          <w:i/>
          <w:sz w:val="24"/>
        </w:rPr>
        <w:t>Standard Widget Toolkit</w:t>
      </w:r>
    </w:p>
    <w:p w14:paraId="6F6C00F7" w14:textId="77777777" w:rsidR="003D1622" w:rsidRPr="00EA4E6B" w:rsidRDefault="003D1622" w:rsidP="003D1622">
      <w:pPr>
        <w:spacing w:line="360" w:lineRule="auto"/>
        <w:jc w:val="both"/>
        <w:rPr>
          <w:rFonts w:ascii="Arial" w:hAnsi="Arial" w:cs="Arial"/>
          <w:sz w:val="24"/>
        </w:rPr>
      </w:pPr>
      <w:r w:rsidRPr="00F33C21">
        <w:rPr>
          <w:rFonts w:ascii="Arial" w:hAnsi="Arial" w:cs="Arial"/>
          <w:sz w:val="24"/>
        </w:rPr>
        <w:t>TI</w:t>
      </w:r>
      <w:r>
        <w:rPr>
          <w:rFonts w:ascii="Arial" w:hAnsi="Arial" w:cs="Arial"/>
          <w:sz w:val="24"/>
        </w:rPr>
        <w:t xml:space="preserve">: </w:t>
      </w:r>
      <w:r>
        <w:rPr>
          <w:rFonts w:ascii="Arial" w:hAnsi="Arial" w:cs="Arial"/>
          <w:sz w:val="24"/>
        </w:rPr>
        <w:tab/>
        <w:t>Tecnologia da Informação</w:t>
      </w:r>
    </w:p>
    <w:p w14:paraId="1D6DE643" w14:textId="77777777" w:rsidR="003D1622" w:rsidRDefault="003D1622" w:rsidP="003D1622">
      <w:pPr>
        <w:spacing w:line="360" w:lineRule="auto"/>
        <w:jc w:val="both"/>
        <w:rPr>
          <w:rFonts w:ascii="Arial" w:hAnsi="Arial" w:cs="Arial"/>
          <w:sz w:val="24"/>
        </w:rPr>
      </w:pPr>
      <w:r w:rsidRPr="00F33C21">
        <w:rPr>
          <w:rFonts w:ascii="Arial" w:hAnsi="Arial" w:cs="Arial"/>
          <w:sz w:val="24"/>
        </w:rPr>
        <w:t>TKU</w:t>
      </w:r>
      <w:r>
        <w:rPr>
          <w:rFonts w:ascii="Arial" w:hAnsi="Arial" w:cs="Arial"/>
          <w:sz w:val="24"/>
        </w:rPr>
        <w:t>:</w:t>
      </w:r>
      <w:r>
        <w:rPr>
          <w:rFonts w:ascii="Arial" w:hAnsi="Arial" w:cs="Arial"/>
          <w:sz w:val="24"/>
        </w:rPr>
        <w:tab/>
        <w:t>Toneladas por Quilômetros Útil</w:t>
      </w:r>
    </w:p>
    <w:p w14:paraId="1C276CC9" w14:textId="77777777" w:rsidR="003D1622" w:rsidRPr="00F33C21" w:rsidRDefault="003D1622" w:rsidP="003D1622">
      <w:pPr>
        <w:spacing w:line="360" w:lineRule="auto"/>
        <w:jc w:val="both"/>
        <w:rPr>
          <w:rFonts w:ascii="Arial" w:hAnsi="Arial" w:cs="Arial"/>
          <w:sz w:val="24"/>
        </w:rPr>
      </w:pPr>
      <w:r w:rsidRPr="00F33C21">
        <w:rPr>
          <w:rFonts w:ascii="Arial" w:hAnsi="Arial" w:cs="Arial"/>
          <w:sz w:val="24"/>
        </w:rPr>
        <w:t>U</w:t>
      </w:r>
      <w:r>
        <w:rPr>
          <w:rFonts w:ascii="Arial" w:hAnsi="Arial" w:cs="Arial"/>
          <w:sz w:val="24"/>
        </w:rPr>
        <w:t>M</w:t>
      </w:r>
      <w:r w:rsidRPr="00F33C21">
        <w:rPr>
          <w:rFonts w:ascii="Arial" w:hAnsi="Arial" w:cs="Arial"/>
          <w:sz w:val="24"/>
        </w:rPr>
        <w:t>L</w:t>
      </w:r>
      <w:r>
        <w:rPr>
          <w:rFonts w:ascii="Arial" w:hAnsi="Arial" w:cs="Arial"/>
          <w:sz w:val="24"/>
        </w:rPr>
        <w:t>:</w:t>
      </w:r>
      <w:r>
        <w:rPr>
          <w:rFonts w:ascii="Arial" w:hAnsi="Arial" w:cs="Arial"/>
          <w:sz w:val="24"/>
        </w:rPr>
        <w:tab/>
      </w:r>
      <w:r>
        <w:rPr>
          <w:rFonts w:ascii="Arial" w:hAnsi="Arial" w:cs="Arial"/>
          <w:color w:val="222222"/>
          <w:shd w:val="clear" w:color="auto" w:fill="FFFFFF"/>
        </w:rPr>
        <w:t> </w:t>
      </w:r>
      <w:r w:rsidRPr="00EA4E6B">
        <w:rPr>
          <w:rFonts w:ascii="Arial" w:hAnsi="Arial" w:cs="Arial"/>
          <w:sz w:val="24"/>
        </w:rPr>
        <w:t>Linguagem de Modelagem Unificada</w:t>
      </w:r>
    </w:p>
    <w:p w14:paraId="2F8529B2" w14:textId="77777777" w:rsidR="003D1622" w:rsidRPr="00F33C21" w:rsidRDefault="003D1622" w:rsidP="003D1622">
      <w:pPr>
        <w:spacing w:line="360" w:lineRule="auto"/>
        <w:jc w:val="both"/>
        <w:rPr>
          <w:rFonts w:ascii="Arial" w:hAnsi="Arial" w:cs="Arial"/>
          <w:sz w:val="24"/>
        </w:rPr>
      </w:pPr>
      <w:r w:rsidRPr="00F33C21">
        <w:rPr>
          <w:rFonts w:ascii="Arial" w:hAnsi="Arial" w:cs="Arial"/>
          <w:sz w:val="24"/>
        </w:rPr>
        <w:t>WEB</w:t>
      </w:r>
      <w:r>
        <w:rPr>
          <w:rFonts w:ascii="Arial" w:hAnsi="Arial" w:cs="Arial"/>
          <w:sz w:val="24"/>
        </w:rPr>
        <w:t>:</w:t>
      </w:r>
      <w:r>
        <w:rPr>
          <w:rFonts w:ascii="Arial" w:hAnsi="Arial" w:cs="Arial"/>
          <w:sz w:val="24"/>
        </w:rPr>
        <w:tab/>
      </w:r>
      <w:r w:rsidRPr="00B86D66">
        <w:rPr>
          <w:rFonts w:ascii="Arial" w:hAnsi="Arial" w:cs="Arial"/>
          <w:i/>
          <w:sz w:val="24"/>
        </w:rPr>
        <w:t xml:space="preserve">World </w:t>
      </w:r>
      <w:proofErr w:type="spellStart"/>
      <w:r w:rsidRPr="00B86D66">
        <w:rPr>
          <w:rFonts w:ascii="Arial" w:hAnsi="Arial" w:cs="Arial"/>
          <w:i/>
          <w:sz w:val="24"/>
        </w:rPr>
        <w:t>Wide</w:t>
      </w:r>
      <w:proofErr w:type="spellEnd"/>
      <w:r w:rsidRPr="00B86D66">
        <w:rPr>
          <w:rFonts w:ascii="Arial" w:hAnsi="Arial" w:cs="Arial"/>
          <w:i/>
          <w:sz w:val="24"/>
        </w:rPr>
        <w:t xml:space="preserve"> Web</w:t>
      </w:r>
    </w:p>
    <w:p w14:paraId="5C8CE8B5" w14:textId="523BA053" w:rsidR="003D1622" w:rsidRPr="003D1622" w:rsidRDefault="003D1622" w:rsidP="003D1622">
      <w:pPr>
        <w:spacing w:line="360" w:lineRule="auto"/>
        <w:jc w:val="both"/>
        <w:rPr>
          <w:ins w:id="2" w:author="Giovana Franklin Pereira Castro" w:date="2018-11-16T19:37:00Z"/>
        </w:rPr>
      </w:pPr>
      <w:r>
        <w:br w:type="page"/>
      </w:r>
    </w:p>
    <w:sdt>
      <w:sdtPr>
        <w:rPr>
          <w:rFonts w:asciiTheme="minorHAnsi" w:eastAsiaTheme="minorHAnsi" w:hAnsiTheme="minorHAnsi" w:cstheme="minorBidi"/>
          <w:color w:val="auto"/>
          <w:sz w:val="22"/>
          <w:szCs w:val="22"/>
          <w:lang w:eastAsia="en-US"/>
        </w:rPr>
        <w:id w:val="842435573"/>
        <w:docPartObj>
          <w:docPartGallery w:val="Table of Contents"/>
          <w:docPartUnique/>
        </w:docPartObj>
      </w:sdtPr>
      <w:sdtEndPr>
        <w:rPr>
          <w:b/>
          <w:bCs/>
        </w:rPr>
      </w:sdtEndPr>
      <w:sdtContent>
        <w:p w14:paraId="45A04A5A" w14:textId="77777777" w:rsidR="00E34E11" w:rsidRPr="00752D90" w:rsidRDefault="00E34E11" w:rsidP="00752D90">
          <w:pPr>
            <w:pStyle w:val="CabealhodoSumrio"/>
            <w:jc w:val="center"/>
            <w:rPr>
              <w:rFonts w:ascii="Arial" w:hAnsi="Arial" w:cs="Arial"/>
              <w:b/>
              <w:color w:val="auto"/>
            </w:rPr>
          </w:pPr>
          <w:r w:rsidRPr="00752D90">
            <w:rPr>
              <w:rFonts w:ascii="Arial" w:hAnsi="Arial" w:cs="Arial"/>
              <w:b/>
              <w:color w:val="auto"/>
            </w:rPr>
            <w:t>Sumário</w:t>
          </w:r>
        </w:p>
        <w:p w14:paraId="7948231C" w14:textId="44DFD1E1" w:rsidR="008256DF" w:rsidRDefault="005507EE">
          <w:pPr>
            <w:pStyle w:val="Sumrio1"/>
            <w:tabs>
              <w:tab w:val="right" w:leader="dot" w:pos="8494"/>
            </w:tabs>
            <w:rPr>
              <w:rFonts w:eastAsiaTheme="minorEastAsia"/>
              <w:noProof/>
              <w:lang w:eastAsia="pt-BR"/>
            </w:rPr>
          </w:pPr>
          <w:r>
            <w:fldChar w:fldCharType="begin"/>
          </w:r>
          <w:r>
            <w:instrText xml:space="preserve"> TOC \o "1-5" \h \z \u </w:instrText>
          </w:r>
          <w:r>
            <w:fldChar w:fldCharType="separate"/>
          </w:r>
          <w:hyperlink w:anchor="_Toc9939233" w:history="1">
            <w:r w:rsidR="008256DF" w:rsidRPr="006832A2">
              <w:rPr>
                <w:rStyle w:val="Hyperlink"/>
                <w:rFonts w:ascii="Arial" w:hAnsi="Arial" w:cs="Arial"/>
                <w:b/>
                <w:noProof/>
              </w:rPr>
              <w:t>1.      INTRODUÇÃO</w:t>
            </w:r>
            <w:r w:rsidR="008256DF">
              <w:rPr>
                <w:noProof/>
                <w:webHidden/>
              </w:rPr>
              <w:tab/>
            </w:r>
            <w:r w:rsidR="008256DF">
              <w:rPr>
                <w:noProof/>
                <w:webHidden/>
              </w:rPr>
              <w:fldChar w:fldCharType="begin"/>
            </w:r>
            <w:r w:rsidR="008256DF">
              <w:rPr>
                <w:noProof/>
                <w:webHidden/>
              </w:rPr>
              <w:instrText xml:space="preserve"> PAGEREF _Toc9939233 \h </w:instrText>
            </w:r>
            <w:r w:rsidR="008256DF">
              <w:rPr>
                <w:noProof/>
                <w:webHidden/>
              </w:rPr>
            </w:r>
            <w:r w:rsidR="008256DF">
              <w:rPr>
                <w:noProof/>
                <w:webHidden/>
              </w:rPr>
              <w:fldChar w:fldCharType="separate"/>
            </w:r>
            <w:r w:rsidR="0058170E">
              <w:rPr>
                <w:noProof/>
                <w:webHidden/>
              </w:rPr>
              <w:t>8</w:t>
            </w:r>
            <w:r w:rsidR="008256DF">
              <w:rPr>
                <w:noProof/>
                <w:webHidden/>
              </w:rPr>
              <w:fldChar w:fldCharType="end"/>
            </w:r>
          </w:hyperlink>
        </w:p>
        <w:p w14:paraId="5F77E09B" w14:textId="2484C679" w:rsidR="008256DF" w:rsidRDefault="001211C4">
          <w:pPr>
            <w:pStyle w:val="Sumrio1"/>
            <w:tabs>
              <w:tab w:val="left" w:pos="440"/>
              <w:tab w:val="right" w:leader="dot" w:pos="8494"/>
            </w:tabs>
            <w:rPr>
              <w:rFonts w:eastAsiaTheme="minorEastAsia"/>
              <w:noProof/>
              <w:lang w:eastAsia="pt-BR"/>
            </w:rPr>
          </w:pPr>
          <w:hyperlink w:anchor="_Toc9939234" w:history="1">
            <w:r w:rsidR="008256DF" w:rsidRPr="006832A2">
              <w:rPr>
                <w:rStyle w:val="Hyperlink"/>
                <w:rFonts w:ascii="Arial" w:hAnsi="Arial" w:cs="Arial"/>
                <w:b/>
                <w:noProof/>
              </w:rPr>
              <w:t>2.</w:t>
            </w:r>
            <w:r w:rsidR="008256DF">
              <w:rPr>
                <w:rFonts w:eastAsiaTheme="minorEastAsia"/>
                <w:noProof/>
                <w:lang w:eastAsia="pt-BR"/>
              </w:rPr>
              <w:tab/>
            </w:r>
            <w:r w:rsidR="008256DF" w:rsidRPr="006832A2">
              <w:rPr>
                <w:rStyle w:val="Hyperlink"/>
                <w:rFonts w:ascii="Arial" w:hAnsi="Arial" w:cs="Arial"/>
                <w:b/>
                <w:noProof/>
              </w:rPr>
              <w:t>REVISÃO BIBLIOGRÁFICA</w:t>
            </w:r>
            <w:r w:rsidR="008256DF">
              <w:rPr>
                <w:noProof/>
                <w:webHidden/>
              </w:rPr>
              <w:tab/>
            </w:r>
            <w:r w:rsidR="008256DF">
              <w:rPr>
                <w:noProof/>
                <w:webHidden/>
              </w:rPr>
              <w:fldChar w:fldCharType="begin"/>
            </w:r>
            <w:r w:rsidR="008256DF">
              <w:rPr>
                <w:noProof/>
                <w:webHidden/>
              </w:rPr>
              <w:instrText xml:space="preserve"> PAGEREF _Toc9939234 \h </w:instrText>
            </w:r>
            <w:r w:rsidR="008256DF">
              <w:rPr>
                <w:noProof/>
                <w:webHidden/>
              </w:rPr>
            </w:r>
            <w:r w:rsidR="008256DF">
              <w:rPr>
                <w:noProof/>
                <w:webHidden/>
              </w:rPr>
              <w:fldChar w:fldCharType="separate"/>
            </w:r>
            <w:r w:rsidR="0058170E">
              <w:rPr>
                <w:noProof/>
                <w:webHidden/>
              </w:rPr>
              <w:t>10</w:t>
            </w:r>
            <w:r w:rsidR="008256DF">
              <w:rPr>
                <w:noProof/>
                <w:webHidden/>
              </w:rPr>
              <w:fldChar w:fldCharType="end"/>
            </w:r>
          </w:hyperlink>
        </w:p>
        <w:p w14:paraId="14F088D5" w14:textId="7A3BD2DE" w:rsidR="008256DF" w:rsidRDefault="001211C4">
          <w:pPr>
            <w:pStyle w:val="Sumrio2"/>
            <w:tabs>
              <w:tab w:val="right" w:leader="dot" w:pos="8494"/>
            </w:tabs>
            <w:rPr>
              <w:rFonts w:eastAsiaTheme="minorEastAsia"/>
              <w:noProof/>
              <w:lang w:eastAsia="pt-BR"/>
            </w:rPr>
          </w:pPr>
          <w:hyperlink w:anchor="_Toc9939235" w:history="1">
            <w:r w:rsidR="008256DF" w:rsidRPr="006832A2">
              <w:rPr>
                <w:rStyle w:val="Hyperlink"/>
                <w:rFonts w:ascii="Arial" w:hAnsi="Arial" w:cs="Arial"/>
                <w:b/>
                <w:noProof/>
              </w:rPr>
              <w:t>2.1 Logística</w:t>
            </w:r>
            <w:r w:rsidR="008256DF">
              <w:rPr>
                <w:noProof/>
                <w:webHidden/>
              </w:rPr>
              <w:tab/>
            </w:r>
            <w:r w:rsidR="008256DF">
              <w:rPr>
                <w:noProof/>
                <w:webHidden/>
              </w:rPr>
              <w:fldChar w:fldCharType="begin"/>
            </w:r>
            <w:r w:rsidR="008256DF">
              <w:rPr>
                <w:noProof/>
                <w:webHidden/>
              </w:rPr>
              <w:instrText xml:space="preserve"> PAGEREF _Toc9939235 \h </w:instrText>
            </w:r>
            <w:r w:rsidR="008256DF">
              <w:rPr>
                <w:noProof/>
                <w:webHidden/>
              </w:rPr>
            </w:r>
            <w:r w:rsidR="008256DF">
              <w:rPr>
                <w:noProof/>
                <w:webHidden/>
              </w:rPr>
              <w:fldChar w:fldCharType="separate"/>
            </w:r>
            <w:r w:rsidR="0058170E">
              <w:rPr>
                <w:noProof/>
                <w:webHidden/>
              </w:rPr>
              <w:t>10</w:t>
            </w:r>
            <w:r w:rsidR="008256DF">
              <w:rPr>
                <w:noProof/>
                <w:webHidden/>
              </w:rPr>
              <w:fldChar w:fldCharType="end"/>
            </w:r>
          </w:hyperlink>
        </w:p>
        <w:p w14:paraId="6ABE03C8" w14:textId="2672BCD8" w:rsidR="008256DF" w:rsidRDefault="001211C4">
          <w:pPr>
            <w:pStyle w:val="Sumrio3"/>
            <w:tabs>
              <w:tab w:val="right" w:leader="dot" w:pos="8494"/>
            </w:tabs>
            <w:rPr>
              <w:rFonts w:eastAsiaTheme="minorEastAsia"/>
              <w:noProof/>
              <w:lang w:eastAsia="pt-BR"/>
            </w:rPr>
          </w:pPr>
          <w:hyperlink w:anchor="_Toc9939236" w:history="1">
            <w:r w:rsidR="008256DF" w:rsidRPr="006832A2">
              <w:rPr>
                <w:rStyle w:val="Hyperlink"/>
                <w:rFonts w:ascii="Arial" w:hAnsi="Arial" w:cs="Arial"/>
                <w:b/>
                <w:noProof/>
              </w:rPr>
              <w:t>2.1.1 Tipos de Logística</w:t>
            </w:r>
            <w:r w:rsidR="008256DF">
              <w:rPr>
                <w:noProof/>
                <w:webHidden/>
              </w:rPr>
              <w:tab/>
            </w:r>
            <w:r w:rsidR="008256DF">
              <w:rPr>
                <w:noProof/>
                <w:webHidden/>
              </w:rPr>
              <w:fldChar w:fldCharType="begin"/>
            </w:r>
            <w:r w:rsidR="008256DF">
              <w:rPr>
                <w:noProof/>
                <w:webHidden/>
              </w:rPr>
              <w:instrText xml:space="preserve"> PAGEREF _Toc9939236 \h </w:instrText>
            </w:r>
            <w:r w:rsidR="008256DF">
              <w:rPr>
                <w:noProof/>
                <w:webHidden/>
              </w:rPr>
            </w:r>
            <w:r w:rsidR="008256DF">
              <w:rPr>
                <w:noProof/>
                <w:webHidden/>
              </w:rPr>
              <w:fldChar w:fldCharType="separate"/>
            </w:r>
            <w:r w:rsidR="0058170E">
              <w:rPr>
                <w:noProof/>
                <w:webHidden/>
              </w:rPr>
              <w:t>10</w:t>
            </w:r>
            <w:r w:rsidR="008256DF">
              <w:rPr>
                <w:noProof/>
                <w:webHidden/>
              </w:rPr>
              <w:fldChar w:fldCharType="end"/>
            </w:r>
          </w:hyperlink>
        </w:p>
        <w:p w14:paraId="16A3F689" w14:textId="59923E0D" w:rsidR="008256DF" w:rsidRDefault="001211C4">
          <w:pPr>
            <w:pStyle w:val="Sumrio4"/>
            <w:tabs>
              <w:tab w:val="right" w:leader="dot" w:pos="8494"/>
            </w:tabs>
            <w:rPr>
              <w:rFonts w:eastAsiaTheme="minorEastAsia"/>
              <w:noProof/>
              <w:lang w:eastAsia="pt-BR"/>
            </w:rPr>
          </w:pPr>
          <w:hyperlink w:anchor="_Toc9939237" w:history="1">
            <w:r w:rsidR="008256DF" w:rsidRPr="006832A2">
              <w:rPr>
                <w:rStyle w:val="Hyperlink"/>
                <w:rFonts w:ascii="Arial" w:hAnsi="Arial" w:cs="Arial"/>
                <w:b/>
                <w:noProof/>
              </w:rPr>
              <w:t>2.1.1.1 Logística de Transportes</w:t>
            </w:r>
            <w:r w:rsidR="008256DF">
              <w:rPr>
                <w:noProof/>
                <w:webHidden/>
              </w:rPr>
              <w:tab/>
            </w:r>
            <w:r w:rsidR="008256DF">
              <w:rPr>
                <w:noProof/>
                <w:webHidden/>
              </w:rPr>
              <w:fldChar w:fldCharType="begin"/>
            </w:r>
            <w:r w:rsidR="008256DF">
              <w:rPr>
                <w:noProof/>
                <w:webHidden/>
              </w:rPr>
              <w:instrText xml:space="preserve"> PAGEREF _Toc9939237 \h </w:instrText>
            </w:r>
            <w:r w:rsidR="008256DF">
              <w:rPr>
                <w:noProof/>
                <w:webHidden/>
              </w:rPr>
            </w:r>
            <w:r w:rsidR="008256DF">
              <w:rPr>
                <w:noProof/>
                <w:webHidden/>
              </w:rPr>
              <w:fldChar w:fldCharType="separate"/>
            </w:r>
            <w:r w:rsidR="0058170E">
              <w:rPr>
                <w:noProof/>
                <w:webHidden/>
              </w:rPr>
              <w:t>10</w:t>
            </w:r>
            <w:r w:rsidR="008256DF">
              <w:rPr>
                <w:noProof/>
                <w:webHidden/>
              </w:rPr>
              <w:fldChar w:fldCharType="end"/>
            </w:r>
          </w:hyperlink>
        </w:p>
        <w:p w14:paraId="2B35A84F" w14:textId="31997682" w:rsidR="008256DF" w:rsidRDefault="001211C4">
          <w:pPr>
            <w:pStyle w:val="Sumrio5"/>
            <w:tabs>
              <w:tab w:val="right" w:leader="dot" w:pos="8494"/>
            </w:tabs>
            <w:rPr>
              <w:rFonts w:eastAsiaTheme="minorEastAsia"/>
              <w:noProof/>
              <w:lang w:eastAsia="pt-BR"/>
            </w:rPr>
          </w:pPr>
          <w:hyperlink w:anchor="_Toc9939238" w:history="1">
            <w:r w:rsidR="008256DF" w:rsidRPr="006832A2">
              <w:rPr>
                <w:rStyle w:val="Hyperlink"/>
                <w:rFonts w:ascii="Arial" w:hAnsi="Arial" w:cs="Arial"/>
                <w:b/>
                <w:noProof/>
              </w:rPr>
              <w:t>2.1.1.1.1 Modais de Transportes</w:t>
            </w:r>
            <w:r w:rsidR="008256DF">
              <w:rPr>
                <w:noProof/>
                <w:webHidden/>
              </w:rPr>
              <w:tab/>
            </w:r>
            <w:r w:rsidR="008256DF">
              <w:rPr>
                <w:noProof/>
                <w:webHidden/>
              </w:rPr>
              <w:fldChar w:fldCharType="begin"/>
            </w:r>
            <w:r w:rsidR="008256DF">
              <w:rPr>
                <w:noProof/>
                <w:webHidden/>
              </w:rPr>
              <w:instrText xml:space="preserve"> PAGEREF _Toc9939238 \h </w:instrText>
            </w:r>
            <w:r w:rsidR="008256DF">
              <w:rPr>
                <w:noProof/>
                <w:webHidden/>
              </w:rPr>
            </w:r>
            <w:r w:rsidR="008256DF">
              <w:rPr>
                <w:noProof/>
                <w:webHidden/>
              </w:rPr>
              <w:fldChar w:fldCharType="separate"/>
            </w:r>
            <w:r w:rsidR="0058170E">
              <w:rPr>
                <w:noProof/>
                <w:webHidden/>
              </w:rPr>
              <w:t>11</w:t>
            </w:r>
            <w:r w:rsidR="008256DF">
              <w:rPr>
                <w:noProof/>
                <w:webHidden/>
              </w:rPr>
              <w:fldChar w:fldCharType="end"/>
            </w:r>
          </w:hyperlink>
        </w:p>
        <w:p w14:paraId="44869D90" w14:textId="0908105C" w:rsidR="008256DF" w:rsidRDefault="001211C4">
          <w:pPr>
            <w:pStyle w:val="Sumrio2"/>
            <w:tabs>
              <w:tab w:val="right" w:leader="dot" w:pos="8494"/>
            </w:tabs>
            <w:rPr>
              <w:rFonts w:eastAsiaTheme="minorEastAsia"/>
              <w:noProof/>
              <w:lang w:eastAsia="pt-BR"/>
            </w:rPr>
          </w:pPr>
          <w:hyperlink w:anchor="_Toc9939239" w:history="1">
            <w:r w:rsidR="008256DF" w:rsidRPr="006832A2">
              <w:rPr>
                <w:rStyle w:val="Hyperlink"/>
                <w:rFonts w:ascii="Arial" w:hAnsi="Arial" w:cs="Arial"/>
                <w:b/>
                <w:noProof/>
              </w:rPr>
              <w:t>2.2 Roteirização</w:t>
            </w:r>
            <w:r w:rsidR="008256DF">
              <w:rPr>
                <w:noProof/>
                <w:webHidden/>
              </w:rPr>
              <w:tab/>
            </w:r>
            <w:r w:rsidR="008256DF">
              <w:rPr>
                <w:noProof/>
                <w:webHidden/>
              </w:rPr>
              <w:fldChar w:fldCharType="begin"/>
            </w:r>
            <w:r w:rsidR="008256DF">
              <w:rPr>
                <w:noProof/>
                <w:webHidden/>
              </w:rPr>
              <w:instrText xml:space="preserve"> PAGEREF _Toc9939239 \h </w:instrText>
            </w:r>
            <w:r w:rsidR="008256DF">
              <w:rPr>
                <w:noProof/>
                <w:webHidden/>
              </w:rPr>
            </w:r>
            <w:r w:rsidR="008256DF">
              <w:rPr>
                <w:noProof/>
                <w:webHidden/>
              </w:rPr>
              <w:fldChar w:fldCharType="separate"/>
            </w:r>
            <w:r w:rsidR="0058170E">
              <w:rPr>
                <w:noProof/>
                <w:webHidden/>
              </w:rPr>
              <w:t>14</w:t>
            </w:r>
            <w:r w:rsidR="008256DF">
              <w:rPr>
                <w:noProof/>
                <w:webHidden/>
              </w:rPr>
              <w:fldChar w:fldCharType="end"/>
            </w:r>
          </w:hyperlink>
        </w:p>
        <w:p w14:paraId="7B57865C" w14:textId="6082A0E2" w:rsidR="008256DF" w:rsidRDefault="001211C4">
          <w:pPr>
            <w:pStyle w:val="Sumrio2"/>
            <w:tabs>
              <w:tab w:val="right" w:leader="dot" w:pos="8494"/>
            </w:tabs>
            <w:rPr>
              <w:rFonts w:eastAsiaTheme="minorEastAsia"/>
              <w:noProof/>
              <w:lang w:eastAsia="pt-BR"/>
            </w:rPr>
          </w:pPr>
          <w:hyperlink w:anchor="_Toc9939240" w:history="1">
            <w:r w:rsidR="008256DF" w:rsidRPr="006832A2">
              <w:rPr>
                <w:rStyle w:val="Hyperlink"/>
                <w:rFonts w:ascii="Arial" w:hAnsi="Arial" w:cs="Arial"/>
                <w:b/>
                <w:noProof/>
              </w:rPr>
              <w:t>2.3 Distribuição</w:t>
            </w:r>
            <w:r w:rsidR="008256DF">
              <w:rPr>
                <w:noProof/>
                <w:webHidden/>
              </w:rPr>
              <w:tab/>
            </w:r>
            <w:r w:rsidR="008256DF">
              <w:rPr>
                <w:noProof/>
                <w:webHidden/>
              </w:rPr>
              <w:fldChar w:fldCharType="begin"/>
            </w:r>
            <w:r w:rsidR="008256DF">
              <w:rPr>
                <w:noProof/>
                <w:webHidden/>
              </w:rPr>
              <w:instrText xml:space="preserve"> PAGEREF _Toc9939240 \h </w:instrText>
            </w:r>
            <w:r w:rsidR="008256DF">
              <w:rPr>
                <w:noProof/>
                <w:webHidden/>
              </w:rPr>
            </w:r>
            <w:r w:rsidR="008256DF">
              <w:rPr>
                <w:noProof/>
                <w:webHidden/>
              </w:rPr>
              <w:fldChar w:fldCharType="separate"/>
            </w:r>
            <w:r w:rsidR="0058170E">
              <w:rPr>
                <w:noProof/>
                <w:webHidden/>
              </w:rPr>
              <w:t>14</w:t>
            </w:r>
            <w:r w:rsidR="008256DF">
              <w:rPr>
                <w:noProof/>
                <w:webHidden/>
              </w:rPr>
              <w:fldChar w:fldCharType="end"/>
            </w:r>
          </w:hyperlink>
        </w:p>
        <w:p w14:paraId="67CA6A96" w14:textId="05A07513" w:rsidR="008256DF" w:rsidRDefault="001211C4">
          <w:pPr>
            <w:pStyle w:val="Sumrio2"/>
            <w:tabs>
              <w:tab w:val="right" w:leader="dot" w:pos="8494"/>
            </w:tabs>
            <w:rPr>
              <w:rFonts w:eastAsiaTheme="minorEastAsia"/>
              <w:noProof/>
              <w:lang w:eastAsia="pt-BR"/>
            </w:rPr>
          </w:pPr>
          <w:hyperlink w:anchor="_Toc9939241" w:history="1">
            <w:r w:rsidR="008256DF" w:rsidRPr="006832A2">
              <w:rPr>
                <w:rStyle w:val="Hyperlink"/>
                <w:rFonts w:ascii="Arial" w:hAnsi="Arial" w:cs="Arial"/>
                <w:b/>
                <w:noProof/>
              </w:rPr>
              <w:t>2.4 Cubagem</w:t>
            </w:r>
            <w:r w:rsidR="008256DF">
              <w:rPr>
                <w:noProof/>
                <w:webHidden/>
              </w:rPr>
              <w:tab/>
            </w:r>
            <w:r w:rsidR="008256DF">
              <w:rPr>
                <w:noProof/>
                <w:webHidden/>
              </w:rPr>
              <w:fldChar w:fldCharType="begin"/>
            </w:r>
            <w:r w:rsidR="008256DF">
              <w:rPr>
                <w:noProof/>
                <w:webHidden/>
              </w:rPr>
              <w:instrText xml:space="preserve"> PAGEREF _Toc9939241 \h </w:instrText>
            </w:r>
            <w:r w:rsidR="008256DF">
              <w:rPr>
                <w:noProof/>
                <w:webHidden/>
              </w:rPr>
            </w:r>
            <w:r w:rsidR="008256DF">
              <w:rPr>
                <w:noProof/>
                <w:webHidden/>
              </w:rPr>
              <w:fldChar w:fldCharType="separate"/>
            </w:r>
            <w:r w:rsidR="0058170E">
              <w:rPr>
                <w:noProof/>
                <w:webHidden/>
              </w:rPr>
              <w:t>15</w:t>
            </w:r>
            <w:r w:rsidR="008256DF">
              <w:rPr>
                <w:noProof/>
                <w:webHidden/>
              </w:rPr>
              <w:fldChar w:fldCharType="end"/>
            </w:r>
          </w:hyperlink>
        </w:p>
        <w:p w14:paraId="5B67DD60" w14:textId="69F77EA4" w:rsidR="008256DF" w:rsidRDefault="001211C4">
          <w:pPr>
            <w:pStyle w:val="Sumrio3"/>
            <w:tabs>
              <w:tab w:val="right" w:leader="dot" w:pos="8494"/>
            </w:tabs>
            <w:rPr>
              <w:rFonts w:eastAsiaTheme="minorEastAsia"/>
              <w:noProof/>
              <w:lang w:eastAsia="pt-BR"/>
            </w:rPr>
          </w:pPr>
          <w:hyperlink w:anchor="_Toc9939242" w:history="1">
            <w:r w:rsidR="008256DF" w:rsidRPr="006832A2">
              <w:rPr>
                <w:rStyle w:val="Hyperlink"/>
                <w:rFonts w:ascii="Arial" w:hAnsi="Arial" w:cs="Arial"/>
                <w:b/>
                <w:noProof/>
              </w:rPr>
              <w:t>2.4.1 Fator da Cubagem</w:t>
            </w:r>
            <w:r w:rsidR="008256DF">
              <w:rPr>
                <w:noProof/>
                <w:webHidden/>
              </w:rPr>
              <w:tab/>
            </w:r>
            <w:r w:rsidR="008256DF">
              <w:rPr>
                <w:noProof/>
                <w:webHidden/>
              </w:rPr>
              <w:fldChar w:fldCharType="begin"/>
            </w:r>
            <w:r w:rsidR="008256DF">
              <w:rPr>
                <w:noProof/>
                <w:webHidden/>
              </w:rPr>
              <w:instrText xml:space="preserve"> PAGEREF _Toc9939242 \h </w:instrText>
            </w:r>
            <w:r w:rsidR="008256DF">
              <w:rPr>
                <w:noProof/>
                <w:webHidden/>
              </w:rPr>
            </w:r>
            <w:r w:rsidR="008256DF">
              <w:rPr>
                <w:noProof/>
                <w:webHidden/>
              </w:rPr>
              <w:fldChar w:fldCharType="separate"/>
            </w:r>
            <w:r w:rsidR="0058170E">
              <w:rPr>
                <w:noProof/>
                <w:webHidden/>
              </w:rPr>
              <w:t>15</w:t>
            </w:r>
            <w:r w:rsidR="008256DF">
              <w:rPr>
                <w:noProof/>
                <w:webHidden/>
              </w:rPr>
              <w:fldChar w:fldCharType="end"/>
            </w:r>
          </w:hyperlink>
        </w:p>
        <w:p w14:paraId="3AA48065" w14:textId="78712588" w:rsidR="008256DF" w:rsidRDefault="001211C4">
          <w:pPr>
            <w:pStyle w:val="Sumrio3"/>
            <w:tabs>
              <w:tab w:val="right" w:leader="dot" w:pos="8494"/>
            </w:tabs>
            <w:rPr>
              <w:rFonts w:eastAsiaTheme="minorEastAsia"/>
              <w:noProof/>
              <w:lang w:eastAsia="pt-BR"/>
            </w:rPr>
          </w:pPr>
          <w:hyperlink w:anchor="_Toc9939243" w:history="1">
            <w:r w:rsidR="008256DF" w:rsidRPr="006832A2">
              <w:rPr>
                <w:rStyle w:val="Hyperlink"/>
                <w:rFonts w:ascii="Arial" w:hAnsi="Arial" w:cs="Arial"/>
                <w:b/>
                <w:noProof/>
              </w:rPr>
              <w:t>2.4.2 Fórmula Matemática</w:t>
            </w:r>
            <w:r w:rsidR="008256DF">
              <w:rPr>
                <w:noProof/>
                <w:webHidden/>
              </w:rPr>
              <w:tab/>
            </w:r>
            <w:r w:rsidR="008256DF">
              <w:rPr>
                <w:noProof/>
                <w:webHidden/>
              </w:rPr>
              <w:fldChar w:fldCharType="begin"/>
            </w:r>
            <w:r w:rsidR="008256DF">
              <w:rPr>
                <w:noProof/>
                <w:webHidden/>
              </w:rPr>
              <w:instrText xml:space="preserve"> PAGEREF _Toc9939243 \h </w:instrText>
            </w:r>
            <w:r w:rsidR="008256DF">
              <w:rPr>
                <w:noProof/>
                <w:webHidden/>
              </w:rPr>
            </w:r>
            <w:r w:rsidR="008256DF">
              <w:rPr>
                <w:noProof/>
                <w:webHidden/>
              </w:rPr>
              <w:fldChar w:fldCharType="separate"/>
            </w:r>
            <w:r w:rsidR="0058170E">
              <w:rPr>
                <w:noProof/>
                <w:webHidden/>
              </w:rPr>
              <w:t>16</w:t>
            </w:r>
            <w:r w:rsidR="008256DF">
              <w:rPr>
                <w:noProof/>
                <w:webHidden/>
              </w:rPr>
              <w:fldChar w:fldCharType="end"/>
            </w:r>
          </w:hyperlink>
        </w:p>
        <w:p w14:paraId="53DE7855" w14:textId="1FA632DA" w:rsidR="008256DF" w:rsidRDefault="001211C4">
          <w:pPr>
            <w:pStyle w:val="Sumrio3"/>
            <w:tabs>
              <w:tab w:val="right" w:leader="dot" w:pos="8494"/>
            </w:tabs>
            <w:rPr>
              <w:rFonts w:eastAsiaTheme="minorEastAsia"/>
              <w:noProof/>
              <w:lang w:eastAsia="pt-BR"/>
            </w:rPr>
          </w:pPr>
          <w:hyperlink w:anchor="_Toc9939244" w:history="1">
            <w:r w:rsidR="008256DF" w:rsidRPr="006832A2">
              <w:rPr>
                <w:rStyle w:val="Hyperlink"/>
                <w:rFonts w:ascii="Arial" w:hAnsi="Arial" w:cs="Arial"/>
                <w:b/>
                <w:noProof/>
              </w:rPr>
              <w:t xml:space="preserve">2.4.3 </w:t>
            </w:r>
            <w:r w:rsidR="008256DF" w:rsidRPr="006832A2">
              <w:rPr>
                <w:rStyle w:val="Hyperlink"/>
                <w:rFonts w:ascii="Arial" w:hAnsi="Arial" w:cs="Arial"/>
                <w:b/>
                <w:i/>
                <w:noProof/>
              </w:rPr>
              <w:t>Layout</w:t>
            </w:r>
            <w:r w:rsidR="008256DF">
              <w:rPr>
                <w:noProof/>
                <w:webHidden/>
              </w:rPr>
              <w:tab/>
            </w:r>
            <w:r w:rsidR="008256DF">
              <w:rPr>
                <w:noProof/>
                <w:webHidden/>
              </w:rPr>
              <w:fldChar w:fldCharType="begin"/>
            </w:r>
            <w:r w:rsidR="008256DF">
              <w:rPr>
                <w:noProof/>
                <w:webHidden/>
              </w:rPr>
              <w:instrText xml:space="preserve"> PAGEREF _Toc9939244 \h </w:instrText>
            </w:r>
            <w:r w:rsidR="008256DF">
              <w:rPr>
                <w:noProof/>
                <w:webHidden/>
              </w:rPr>
            </w:r>
            <w:r w:rsidR="008256DF">
              <w:rPr>
                <w:noProof/>
                <w:webHidden/>
              </w:rPr>
              <w:fldChar w:fldCharType="separate"/>
            </w:r>
            <w:r w:rsidR="0058170E">
              <w:rPr>
                <w:noProof/>
                <w:webHidden/>
              </w:rPr>
              <w:t>16</w:t>
            </w:r>
            <w:r w:rsidR="008256DF">
              <w:rPr>
                <w:noProof/>
                <w:webHidden/>
              </w:rPr>
              <w:fldChar w:fldCharType="end"/>
            </w:r>
          </w:hyperlink>
        </w:p>
        <w:p w14:paraId="18BB4653" w14:textId="1241D18C" w:rsidR="008256DF" w:rsidRDefault="001211C4">
          <w:pPr>
            <w:pStyle w:val="Sumrio3"/>
            <w:tabs>
              <w:tab w:val="right" w:leader="dot" w:pos="8494"/>
            </w:tabs>
            <w:rPr>
              <w:rFonts w:eastAsiaTheme="minorEastAsia"/>
              <w:noProof/>
              <w:lang w:eastAsia="pt-BR"/>
            </w:rPr>
          </w:pPr>
          <w:hyperlink w:anchor="_Toc9939245" w:history="1">
            <w:r w:rsidR="008256DF" w:rsidRPr="006832A2">
              <w:rPr>
                <w:rStyle w:val="Hyperlink"/>
                <w:rFonts w:ascii="Arial" w:hAnsi="Arial" w:cs="Arial"/>
                <w:b/>
                <w:noProof/>
              </w:rPr>
              <w:t>2.4.4 Problema da Mochila</w:t>
            </w:r>
            <w:r w:rsidR="008256DF">
              <w:rPr>
                <w:noProof/>
                <w:webHidden/>
              </w:rPr>
              <w:tab/>
            </w:r>
            <w:r w:rsidR="008256DF">
              <w:rPr>
                <w:noProof/>
                <w:webHidden/>
              </w:rPr>
              <w:fldChar w:fldCharType="begin"/>
            </w:r>
            <w:r w:rsidR="008256DF">
              <w:rPr>
                <w:noProof/>
                <w:webHidden/>
              </w:rPr>
              <w:instrText xml:space="preserve"> PAGEREF _Toc9939245 \h </w:instrText>
            </w:r>
            <w:r w:rsidR="008256DF">
              <w:rPr>
                <w:noProof/>
                <w:webHidden/>
              </w:rPr>
            </w:r>
            <w:r w:rsidR="008256DF">
              <w:rPr>
                <w:noProof/>
                <w:webHidden/>
              </w:rPr>
              <w:fldChar w:fldCharType="separate"/>
            </w:r>
            <w:r w:rsidR="0058170E">
              <w:rPr>
                <w:noProof/>
                <w:webHidden/>
              </w:rPr>
              <w:t>16</w:t>
            </w:r>
            <w:r w:rsidR="008256DF">
              <w:rPr>
                <w:noProof/>
                <w:webHidden/>
              </w:rPr>
              <w:fldChar w:fldCharType="end"/>
            </w:r>
          </w:hyperlink>
        </w:p>
        <w:p w14:paraId="638591C7" w14:textId="5146ADDF" w:rsidR="008256DF" w:rsidRDefault="001211C4">
          <w:pPr>
            <w:pStyle w:val="Sumrio2"/>
            <w:tabs>
              <w:tab w:val="right" w:leader="dot" w:pos="8494"/>
            </w:tabs>
            <w:rPr>
              <w:rFonts w:eastAsiaTheme="minorEastAsia"/>
              <w:noProof/>
              <w:lang w:eastAsia="pt-BR"/>
            </w:rPr>
          </w:pPr>
          <w:hyperlink w:anchor="_Toc9939246" w:history="1">
            <w:r w:rsidR="008256DF" w:rsidRPr="006832A2">
              <w:rPr>
                <w:rStyle w:val="Hyperlink"/>
                <w:rFonts w:ascii="Arial" w:hAnsi="Arial" w:cs="Arial"/>
                <w:b/>
                <w:noProof/>
              </w:rPr>
              <w:t>2.5  Custos logísticos no transporte rodoviário</w:t>
            </w:r>
            <w:r w:rsidR="008256DF">
              <w:rPr>
                <w:noProof/>
                <w:webHidden/>
              </w:rPr>
              <w:tab/>
            </w:r>
            <w:r w:rsidR="008256DF">
              <w:rPr>
                <w:noProof/>
                <w:webHidden/>
              </w:rPr>
              <w:fldChar w:fldCharType="begin"/>
            </w:r>
            <w:r w:rsidR="008256DF">
              <w:rPr>
                <w:noProof/>
                <w:webHidden/>
              </w:rPr>
              <w:instrText xml:space="preserve"> PAGEREF _Toc9939246 \h </w:instrText>
            </w:r>
            <w:r w:rsidR="008256DF">
              <w:rPr>
                <w:noProof/>
                <w:webHidden/>
              </w:rPr>
            </w:r>
            <w:r w:rsidR="008256DF">
              <w:rPr>
                <w:noProof/>
                <w:webHidden/>
              </w:rPr>
              <w:fldChar w:fldCharType="separate"/>
            </w:r>
            <w:r w:rsidR="0058170E">
              <w:rPr>
                <w:noProof/>
                <w:webHidden/>
              </w:rPr>
              <w:t>16</w:t>
            </w:r>
            <w:r w:rsidR="008256DF">
              <w:rPr>
                <w:noProof/>
                <w:webHidden/>
              </w:rPr>
              <w:fldChar w:fldCharType="end"/>
            </w:r>
          </w:hyperlink>
        </w:p>
        <w:p w14:paraId="16365EE8" w14:textId="6BC96BAB" w:rsidR="008256DF" w:rsidRDefault="001211C4">
          <w:pPr>
            <w:pStyle w:val="Sumrio2"/>
            <w:tabs>
              <w:tab w:val="right" w:leader="dot" w:pos="8494"/>
            </w:tabs>
            <w:rPr>
              <w:rFonts w:eastAsiaTheme="minorEastAsia"/>
              <w:noProof/>
              <w:lang w:eastAsia="pt-BR"/>
            </w:rPr>
          </w:pPr>
          <w:hyperlink w:anchor="_Toc9939247" w:history="1">
            <w:r w:rsidR="008256DF" w:rsidRPr="006832A2">
              <w:rPr>
                <w:rStyle w:val="Hyperlink"/>
                <w:rFonts w:ascii="Arial" w:hAnsi="Arial" w:cs="Arial"/>
                <w:b/>
                <w:noProof/>
              </w:rPr>
              <w:t>2.6  Gerenciamento de Transportes</w:t>
            </w:r>
            <w:r w:rsidR="008256DF">
              <w:rPr>
                <w:noProof/>
                <w:webHidden/>
              </w:rPr>
              <w:tab/>
            </w:r>
            <w:r w:rsidR="008256DF">
              <w:rPr>
                <w:noProof/>
                <w:webHidden/>
              </w:rPr>
              <w:fldChar w:fldCharType="begin"/>
            </w:r>
            <w:r w:rsidR="008256DF">
              <w:rPr>
                <w:noProof/>
                <w:webHidden/>
              </w:rPr>
              <w:instrText xml:space="preserve"> PAGEREF _Toc9939247 \h </w:instrText>
            </w:r>
            <w:r w:rsidR="008256DF">
              <w:rPr>
                <w:noProof/>
                <w:webHidden/>
              </w:rPr>
            </w:r>
            <w:r w:rsidR="008256DF">
              <w:rPr>
                <w:noProof/>
                <w:webHidden/>
              </w:rPr>
              <w:fldChar w:fldCharType="separate"/>
            </w:r>
            <w:r w:rsidR="0058170E">
              <w:rPr>
                <w:noProof/>
                <w:webHidden/>
              </w:rPr>
              <w:t>17</w:t>
            </w:r>
            <w:r w:rsidR="008256DF">
              <w:rPr>
                <w:noProof/>
                <w:webHidden/>
              </w:rPr>
              <w:fldChar w:fldCharType="end"/>
            </w:r>
          </w:hyperlink>
        </w:p>
        <w:p w14:paraId="3EE39511" w14:textId="5AF1C855" w:rsidR="008256DF" w:rsidRDefault="001211C4">
          <w:pPr>
            <w:pStyle w:val="Sumrio2"/>
            <w:tabs>
              <w:tab w:val="right" w:leader="dot" w:pos="8494"/>
            </w:tabs>
            <w:rPr>
              <w:rFonts w:eastAsiaTheme="minorEastAsia"/>
              <w:noProof/>
              <w:lang w:eastAsia="pt-BR"/>
            </w:rPr>
          </w:pPr>
          <w:hyperlink w:anchor="_Toc9939248" w:history="1">
            <w:r w:rsidR="008256DF" w:rsidRPr="006832A2">
              <w:rPr>
                <w:rStyle w:val="Hyperlink"/>
                <w:rFonts w:ascii="Arial" w:hAnsi="Arial" w:cs="Arial"/>
                <w:b/>
                <w:noProof/>
              </w:rPr>
              <w:t>2.7  Tecnologia da Informação aplicada na Logística de Transportes</w:t>
            </w:r>
            <w:r w:rsidR="008256DF">
              <w:rPr>
                <w:noProof/>
                <w:webHidden/>
              </w:rPr>
              <w:tab/>
            </w:r>
            <w:r w:rsidR="008256DF">
              <w:rPr>
                <w:noProof/>
                <w:webHidden/>
              </w:rPr>
              <w:fldChar w:fldCharType="begin"/>
            </w:r>
            <w:r w:rsidR="008256DF">
              <w:rPr>
                <w:noProof/>
                <w:webHidden/>
              </w:rPr>
              <w:instrText xml:space="preserve"> PAGEREF _Toc9939248 \h </w:instrText>
            </w:r>
            <w:r w:rsidR="008256DF">
              <w:rPr>
                <w:noProof/>
                <w:webHidden/>
              </w:rPr>
            </w:r>
            <w:r w:rsidR="008256DF">
              <w:rPr>
                <w:noProof/>
                <w:webHidden/>
              </w:rPr>
              <w:fldChar w:fldCharType="separate"/>
            </w:r>
            <w:r w:rsidR="0058170E">
              <w:rPr>
                <w:noProof/>
                <w:webHidden/>
              </w:rPr>
              <w:t>18</w:t>
            </w:r>
            <w:r w:rsidR="008256DF">
              <w:rPr>
                <w:noProof/>
                <w:webHidden/>
              </w:rPr>
              <w:fldChar w:fldCharType="end"/>
            </w:r>
          </w:hyperlink>
        </w:p>
        <w:p w14:paraId="3BDA7C27" w14:textId="63AE228D" w:rsidR="008256DF" w:rsidRDefault="001211C4">
          <w:pPr>
            <w:pStyle w:val="Sumrio2"/>
            <w:tabs>
              <w:tab w:val="right" w:leader="dot" w:pos="8494"/>
            </w:tabs>
            <w:rPr>
              <w:rFonts w:eastAsiaTheme="minorEastAsia"/>
              <w:noProof/>
              <w:lang w:eastAsia="pt-BR"/>
            </w:rPr>
          </w:pPr>
          <w:hyperlink w:anchor="_Toc9939249" w:history="1">
            <w:r w:rsidR="008256DF" w:rsidRPr="006832A2">
              <w:rPr>
                <w:rStyle w:val="Hyperlink"/>
                <w:rFonts w:ascii="Arial" w:hAnsi="Arial" w:cs="Arial"/>
                <w:b/>
                <w:noProof/>
              </w:rPr>
              <w:t>2.8  Google</w:t>
            </w:r>
            <w:r w:rsidR="008256DF">
              <w:rPr>
                <w:noProof/>
                <w:webHidden/>
              </w:rPr>
              <w:tab/>
            </w:r>
            <w:r w:rsidR="008256DF">
              <w:rPr>
                <w:noProof/>
                <w:webHidden/>
              </w:rPr>
              <w:fldChar w:fldCharType="begin"/>
            </w:r>
            <w:r w:rsidR="008256DF">
              <w:rPr>
                <w:noProof/>
                <w:webHidden/>
              </w:rPr>
              <w:instrText xml:space="preserve"> PAGEREF _Toc9939249 \h </w:instrText>
            </w:r>
            <w:r w:rsidR="008256DF">
              <w:rPr>
                <w:noProof/>
                <w:webHidden/>
              </w:rPr>
            </w:r>
            <w:r w:rsidR="008256DF">
              <w:rPr>
                <w:noProof/>
                <w:webHidden/>
              </w:rPr>
              <w:fldChar w:fldCharType="separate"/>
            </w:r>
            <w:r w:rsidR="0058170E">
              <w:rPr>
                <w:noProof/>
                <w:webHidden/>
              </w:rPr>
              <w:t>19</w:t>
            </w:r>
            <w:r w:rsidR="008256DF">
              <w:rPr>
                <w:noProof/>
                <w:webHidden/>
              </w:rPr>
              <w:fldChar w:fldCharType="end"/>
            </w:r>
          </w:hyperlink>
        </w:p>
        <w:p w14:paraId="47D9A8E1" w14:textId="370E03D9" w:rsidR="008256DF" w:rsidRDefault="001211C4">
          <w:pPr>
            <w:pStyle w:val="Sumrio3"/>
            <w:tabs>
              <w:tab w:val="right" w:leader="dot" w:pos="8494"/>
            </w:tabs>
            <w:rPr>
              <w:rFonts w:eastAsiaTheme="minorEastAsia"/>
              <w:noProof/>
              <w:lang w:eastAsia="pt-BR"/>
            </w:rPr>
          </w:pPr>
          <w:hyperlink w:anchor="_Toc9939250" w:history="1">
            <w:r w:rsidR="008256DF" w:rsidRPr="006832A2">
              <w:rPr>
                <w:rStyle w:val="Hyperlink"/>
                <w:rFonts w:ascii="Arial" w:hAnsi="Arial" w:cs="Arial"/>
                <w:b/>
                <w:noProof/>
              </w:rPr>
              <w:t>2.8.1 Produtos</w:t>
            </w:r>
            <w:r w:rsidR="008256DF">
              <w:rPr>
                <w:noProof/>
                <w:webHidden/>
              </w:rPr>
              <w:tab/>
            </w:r>
            <w:r w:rsidR="008256DF">
              <w:rPr>
                <w:noProof/>
                <w:webHidden/>
              </w:rPr>
              <w:fldChar w:fldCharType="begin"/>
            </w:r>
            <w:r w:rsidR="008256DF">
              <w:rPr>
                <w:noProof/>
                <w:webHidden/>
              </w:rPr>
              <w:instrText xml:space="preserve"> PAGEREF _Toc9939250 \h </w:instrText>
            </w:r>
            <w:r w:rsidR="008256DF">
              <w:rPr>
                <w:noProof/>
                <w:webHidden/>
              </w:rPr>
            </w:r>
            <w:r w:rsidR="008256DF">
              <w:rPr>
                <w:noProof/>
                <w:webHidden/>
              </w:rPr>
              <w:fldChar w:fldCharType="separate"/>
            </w:r>
            <w:r w:rsidR="0058170E">
              <w:rPr>
                <w:noProof/>
                <w:webHidden/>
              </w:rPr>
              <w:t>19</w:t>
            </w:r>
            <w:r w:rsidR="008256DF">
              <w:rPr>
                <w:noProof/>
                <w:webHidden/>
              </w:rPr>
              <w:fldChar w:fldCharType="end"/>
            </w:r>
          </w:hyperlink>
        </w:p>
        <w:p w14:paraId="043088DF" w14:textId="0756E771" w:rsidR="008256DF" w:rsidRDefault="001211C4">
          <w:pPr>
            <w:pStyle w:val="Sumrio3"/>
            <w:tabs>
              <w:tab w:val="right" w:leader="dot" w:pos="8494"/>
            </w:tabs>
            <w:rPr>
              <w:rFonts w:eastAsiaTheme="minorEastAsia"/>
              <w:noProof/>
              <w:lang w:eastAsia="pt-BR"/>
            </w:rPr>
          </w:pPr>
          <w:hyperlink w:anchor="_Toc9939251" w:history="1">
            <w:r w:rsidR="008256DF" w:rsidRPr="006832A2">
              <w:rPr>
                <w:rStyle w:val="Hyperlink"/>
                <w:rFonts w:ascii="Arial" w:hAnsi="Arial" w:cs="Arial"/>
                <w:b/>
                <w:noProof/>
              </w:rPr>
              <w:t>2.8.2 Google Maps</w:t>
            </w:r>
            <w:r w:rsidR="008256DF">
              <w:rPr>
                <w:noProof/>
                <w:webHidden/>
              </w:rPr>
              <w:tab/>
            </w:r>
            <w:r w:rsidR="008256DF">
              <w:rPr>
                <w:noProof/>
                <w:webHidden/>
              </w:rPr>
              <w:fldChar w:fldCharType="begin"/>
            </w:r>
            <w:r w:rsidR="008256DF">
              <w:rPr>
                <w:noProof/>
                <w:webHidden/>
              </w:rPr>
              <w:instrText xml:space="preserve"> PAGEREF _Toc9939251 \h </w:instrText>
            </w:r>
            <w:r w:rsidR="008256DF">
              <w:rPr>
                <w:noProof/>
                <w:webHidden/>
              </w:rPr>
            </w:r>
            <w:r w:rsidR="008256DF">
              <w:rPr>
                <w:noProof/>
                <w:webHidden/>
              </w:rPr>
              <w:fldChar w:fldCharType="separate"/>
            </w:r>
            <w:r w:rsidR="0058170E">
              <w:rPr>
                <w:noProof/>
                <w:webHidden/>
              </w:rPr>
              <w:t>20</w:t>
            </w:r>
            <w:r w:rsidR="008256DF">
              <w:rPr>
                <w:noProof/>
                <w:webHidden/>
              </w:rPr>
              <w:fldChar w:fldCharType="end"/>
            </w:r>
          </w:hyperlink>
        </w:p>
        <w:p w14:paraId="54FF9147" w14:textId="2146D3BE" w:rsidR="008256DF" w:rsidRDefault="001211C4">
          <w:pPr>
            <w:pStyle w:val="Sumrio2"/>
            <w:tabs>
              <w:tab w:val="right" w:leader="dot" w:pos="8494"/>
            </w:tabs>
            <w:rPr>
              <w:rFonts w:eastAsiaTheme="minorEastAsia"/>
              <w:noProof/>
              <w:lang w:eastAsia="pt-BR"/>
            </w:rPr>
          </w:pPr>
          <w:hyperlink w:anchor="_Toc9939252" w:history="1">
            <w:r w:rsidR="008256DF" w:rsidRPr="006832A2">
              <w:rPr>
                <w:rStyle w:val="Hyperlink"/>
                <w:rFonts w:ascii="Arial" w:hAnsi="Arial" w:cs="Arial"/>
                <w:b/>
                <w:noProof/>
              </w:rPr>
              <w:t>2.9  Trabalhos Correlatos</w:t>
            </w:r>
            <w:r w:rsidR="008256DF">
              <w:rPr>
                <w:noProof/>
                <w:webHidden/>
              </w:rPr>
              <w:tab/>
            </w:r>
            <w:r w:rsidR="008256DF">
              <w:rPr>
                <w:noProof/>
                <w:webHidden/>
              </w:rPr>
              <w:fldChar w:fldCharType="begin"/>
            </w:r>
            <w:r w:rsidR="008256DF">
              <w:rPr>
                <w:noProof/>
                <w:webHidden/>
              </w:rPr>
              <w:instrText xml:space="preserve"> PAGEREF _Toc9939252 \h </w:instrText>
            </w:r>
            <w:r w:rsidR="008256DF">
              <w:rPr>
                <w:noProof/>
                <w:webHidden/>
              </w:rPr>
            </w:r>
            <w:r w:rsidR="008256DF">
              <w:rPr>
                <w:noProof/>
                <w:webHidden/>
              </w:rPr>
              <w:fldChar w:fldCharType="separate"/>
            </w:r>
            <w:r w:rsidR="0058170E">
              <w:rPr>
                <w:noProof/>
                <w:webHidden/>
              </w:rPr>
              <w:t>21</w:t>
            </w:r>
            <w:r w:rsidR="008256DF">
              <w:rPr>
                <w:noProof/>
                <w:webHidden/>
              </w:rPr>
              <w:fldChar w:fldCharType="end"/>
            </w:r>
          </w:hyperlink>
        </w:p>
        <w:p w14:paraId="6B752875" w14:textId="6D53036B" w:rsidR="008256DF" w:rsidRDefault="001211C4">
          <w:pPr>
            <w:pStyle w:val="Sumrio1"/>
            <w:tabs>
              <w:tab w:val="right" w:leader="dot" w:pos="8494"/>
            </w:tabs>
            <w:rPr>
              <w:rFonts w:eastAsiaTheme="minorEastAsia"/>
              <w:noProof/>
              <w:lang w:eastAsia="pt-BR"/>
            </w:rPr>
          </w:pPr>
          <w:hyperlink w:anchor="_Toc9939253" w:history="1">
            <w:r w:rsidR="008256DF" w:rsidRPr="006832A2">
              <w:rPr>
                <w:rStyle w:val="Hyperlink"/>
                <w:rFonts w:ascii="Arial" w:hAnsi="Arial" w:cs="Arial"/>
                <w:b/>
                <w:noProof/>
              </w:rPr>
              <w:t>3. MÉTODO</w:t>
            </w:r>
            <w:r w:rsidR="008256DF">
              <w:rPr>
                <w:noProof/>
                <w:webHidden/>
              </w:rPr>
              <w:tab/>
            </w:r>
            <w:r w:rsidR="008256DF">
              <w:rPr>
                <w:noProof/>
                <w:webHidden/>
              </w:rPr>
              <w:fldChar w:fldCharType="begin"/>
            </w:r>
            <w:r w:rsidR="008256DF">
              <w:rPr>
                <w:noProof/>
                <w:webHidden/>
              </w:rPr>
              <w:instrText xml:space="preserve"> PAGEREF _Toc9939253 \h </w:instrText>
            </w:r>
            <w:r w:rsidR="008256DF">
              <w:rPr>
                <w:noProof/>
                <w:webHidden/>
              </w:rPr>
            </w:r>
            <w:r w:rsidR="008256DF">
              <w:rPr>
                <w:noProof/>
                <w:webHidden/>
              </w:rPr>
              <w:fldChar w:fldCharType="separate"/>
            </w:r>
            <w:r w:rsidR="0058170E">
              <w:rPr>
                <w:noProof/>
                <w:webHidden/>
              </w:rPr>
              <w:t>23</w:t>
            </w:r>
            <w:r w:rsidR="008256DF">
              <w:rPr>
                <w:noProof/>
                <w:webHidden/>
              </w:rPr>
              <w:fldChar w:fldCharType="end"/>
            </w:r>
          </w:hyperlink>
        </w:p>
        <w:p w14:paraId="089DFE47" w14:textId="1F9B7322" w:rsidR="008256DF" w:rsidRDefault="001211C4">
          <w:pPr>
            <w:pStyle w:val="Sumrio2"/>
            <w:tabs>
              <w:tab w:val="right" w:leader="dot" w:pos="8494"/>
            </w:tabs>
            <w:rPr>
              <w:rFonts w:eastAsiaTheme="minorEastAsia"/>
              <w:noProof/>
              <w:lang w:eastAsia="pt-BR"/>
            </w:rPr>
          </w:pPr>
          <w:hyperlink w:anchor="_Toc9939254" w:history="1">
            <w:r w:rsidR="008256DF" w:rsidRPr="006832A2">
              <w:rPr>
                <w:rStyle w:val="Hyperlink"/>
                <w:rFonts w:ascii="Arial" w:hAnsi="Arial" w:cs="Arial"/>
                <w:b/>
                <w:noProof/>
              </w:rPr>
              <w:t>3.1 Materiais e Instrumentos</w:t>
            </w:r>
            <w:r w:rsidR="008256DF">
              <w:rPr>
                <w:noProof/>
                <w:webHidden/>
              </w:rPr>
              <w:tab/>
            </w:r>
            <w:r w:rsidR="008256DF">
              <w:rPr>
                <w:noProof/>
                <w:webHidden/>
              </w:rPr>
              <w:fldChar w:fldCharType="begin"/>
            </w:r>
            <w:r w:rsidR="008256DF">
              <w:rPr>
                <w:noProof/>
                <w:webHidden/>
              </w:rPr>
              <w:instrText xml:space="preserve"> PAGEREF _Toc9939254 \h </w:instrText>
            </w:r>
            <w:r w:rsidR="008256DF">
              <w:rPr>
                <w:noProof/>
                <w:webHidden/>
              </w:rPr>
            </w:r>
            <w:r w:rsidR="008256DF">
              <w:rPr>
                <w:noProof/>
                <w:webHidden/>
              </w:rPr>
              <w:fldChar w:fldCharType="separate"/>
            </w:r>
            <w:r w:rsidR="0058170E">
              <w:rPr>
                <w:noProof/>
                <w:webHidden/>
              </w:rPr>
              <w:t>25</w:t>
            </w:r>
            <w:r w:rsidR="008256DF">
              <w:rPr>
                <w:noProof/>
                <w:webHidden/>
              </w:rPr>
              <w:fldChar w:fldCharType="end"/>
            </w:r>
          </w:hyperlink>
        </w:p>
        <w:p w14:paraId="3030A151" w14:textId="78A52A92" w:rsidR="008256DF" w:rsidRDefault="001211C4">
          <w:pPr>
            <w:pStyle w:val="Sumrio3"/>
            <w:tabs>
              <w:tab w:val="right" w:leader="dot" w:pos="8494"/>
            </w:tabs>
            <w:rPr>
              <w:rFonts w:eastAsiaTheme="minorEastAsia"/>
              <w:noProof/>
              <w:lang w:eastAsia="pt-BR"/>
            </w:rPr>
          </w:pPr>
          <w:hyperlink w:anchor="_Toc9939255" w:history="1">
            <w:r w:rsidR="008256DF" w:rsidRPr="006832A2">
              <w:rPr>
                <w:rStyle w:val="Hyperlink"/>
                <w:rFonts w:ascii="Arial" w:hAnsi="Arial" w:cs="Arial"/>
                <w:b/>
                <w:noProof/>
              </w:rPr>
              <w:t>3.1.1 Linguagem de Programação</w:t>
            </w:r>
            <w:r w:rsidR="008256DF">
              <w:rPr>
                <w:noProof/>
                <w:webHidden/>
              </w:rPr>
              <w:tab/>
            </w:r>
            <w:r w:rsidR="008256DF">
              <w:rPr>
                <w:noProof/>
                <w:webHidden/>
              </w:rPr>
              <w:fldChar w:fldCharType="begin"/>
            </w:r>
            <w:r w:rsidR="008256DF">
              <w:rPr>
                <w:noProof/>
                <w:webHidden/>
              </w:rPr>
              <w:instrText xml:space="preserve"> PAGEREF _Toc9939255 \h </w:instrText>
            </w:r>
            <w:r w:rsidR="008256DF">
              <w:rPr>
                <w:noProof/>
                <w:webHidden/>
              </w:rPr>
            </w:r>
            <w:r w:rsidR="008256DF">
              <w:rPr>
                <w:noProof/>
                <w:webHidden/>
              </w:rPr>
              <w:fldChar w:fldCharType="separate"/>
            </w:r>
            <w:r w:rsidR="0058170E">
              <w:rPr>
                <w:noProof/>
                <w:webHidden/>
              </w:rPr>
              <w:t>25</w:t>
            </w:r>
            <w:r w:rsidR="008256DF">
              <w:rPr>
                <w:noProof/>
                <w:webHidden/>
              </w:rPr>
              <w:fldChar w:fldCharType="end"/>
            </w:r>
          </w:hyperlink>
        </w:p>
        <w:p w14:paraId="54A96AC1" w14:textId="21A74C6A" w:rsidR="008256DF" w:rsidRDefault="001211C4">
          <w:pPr>
            <w:pStyle w:val="Sumrio4"/>
            <w:tabs>
              <w:tab w:val="right" w:leader="dot" w:pos="8494"/>
            </w:tabs>
            <w:rPr>
              <w:rFonts w:eastAsiaTheme="minorEastAsia"/>
              <w:noProof/>
              <w:lang w:eastAsia="pt-BR"/>
            </w:rPr>
          </w:pPr>
          <w:hyperlink w:anchor="_Toc9939256" w:history="1">
            <w:r w:rsidR="008256DF" w:rsidRPr="006832A2">
              <w:rPr>
                <w:rStyle w:val="Hyperlink"/>
                <w:rFonts w:ascii="Arial" w:hAnsi="Arial" w:cs="Arial"/>
                <w:b/>
                <w:noProof/>
              </w:rPr>
              <w:t>3.1.1.1 Java</w:t>
            </w:r>
            <w:r w:rsidR="008256DF">
              <w:rPr>
                <w:noProof/>
                <w:webHidden/>
              </w:rPr>
              <w:tab/>
            </w:r>
            <w:r w:rsidR="008256DF">
              <w:rPr>
                <w:noProof/>
                <w:webHidden/>
              </w:rPr>
              <w:fldChar w:fldCharType="begin"/>
            </w:r>
            <w:r w:rsidR="008256DF">
              <w:rPr>
                <w:noProof/>
                <w:webHidden/>
              </w:rPr>
              <w:instrText xml:space="preserve"> PAGEREF _Toc9939256 \h </w:instrText>
            </w:r>
            <w:r w:rsidR="008256DF">
              <w:rPr>
                <w:noProof/>
                <w:webHidden/>
              </w:rPr>
            </w:r>
            <w:r w:rsidR="008256DF">
              <w:rPr>
                <w:noProof/>
                <w:webHidden/>
              </w:rPr>
              <w:fldChar w:fldCharType="separate"/>
            </w:r>
            <w:r w:rsidR="0058170E">
              <w:rPr>
                <w:noProof/>
                <w:webHidden/>
              </w:rPr>
              <w:t>25</w:t>
            </w:r>
            <w:r w:rsidR="008256DF">
              <w:rPr>
                <w:noProof/>
                <w:webHidden/>
              </w:rPr>
              <w:fldChar w:fldCharType="end"/>
            </w:r>
          </w:hyperlink>
        </w:p>
        <w:p w14:paraId="02714F26" w14:textId="5B8D2424" w:rsidR="008256DF" w:rsidRDefault="001211C4">
          <w:pPr>
            <w:pStyle w:val="Sumrio4"/>
            <w:tabs>
              <w:tab w:val="right" w:leader="dot" w:pos="8494"/>
            </w:tabs>
            <w:rPr>
              <w:rFonts w:eastAsiaTheme="minorEastAsia"/>
              <w:noProof/>
              <w:lang w:eastAsia="pt-BR"/>
            </w:rPr>
          </w:pPr>
          <w:hyperlink w:anchor="_Toc9939257" w:history="1">
            <w:r w:rsidR="008256DF" w:rsidRPr="006832A2">
              <w:rPr>
                <w:rStyle w:val="Hyperlink"/>
                <w:rFonts w:ascii="Arial" w:hAnsi="Arial" w:cs="Arial"/>
                <w:b/>
                <w:noProof/>
              </w:rPr>
              <w:t>3.1.1.2 JavaScript</w:t>
            </w:r>
            <w:r w:rsidR="008256DF">
              <w:rPr>
                <w:noProof/>
                <w:webHidden/>
              </w:rPr>
              <w:tab/>
            </w:r>
            <w:r w:rsidR="008256DF">
              <w:rPr>
                <w:noProof/>
                <w:webHidden/>
              </w:rPr>
              <w:fldChar w:fldCharType="begin"/>
            </w:r>
            <w:r w:rsidR="008256DF">
              <w:rPr>
                <w:noProof/>
                <w:webHidden/>
              </w:rPr>
              <w:instrText xml:space="preserve"> PAGEREF _Toc9939257 \h </w:instrText>
            </w:r>
            <w:r w:rsidR="008256DF">
              <w:rPr>
                <w:noProof/>
                <w:webHidden/>
              </w:rPr>
            </w:r>
            <w:r w:rsidR="008256DF">
              <w:rPr>
                <w:noProof/>
                <w:webHidden/>
              </w:rPr>
              <w:fldChar w:fldCharType="separate"/>
            </w:r>
            <w:r w:rsidR="0058170E">
              <w:rPr>
                <w:noProof/>
                <w:webHidden/>
              </w:rPr>
              <w:t>25</w:t>
            </w:r>
            <w:r w:rsidR="008256DF">
              <w:rPr>
                <w:noProof/>
                <w:webHidden/>
              </w:rPr>
              <w:fldChar w:fldCharType="end"/>
            </w:r>
          </w:hyperlink>
        </w:p>
        <w:p w14:paraId="4FF620E6" w14:textId="19DC76DA" w:rsidR="008256DF" w:rsidRDefault="001211C4">
          <w:pPr>
            <w:pStyle w:val="Sumrio3"/>
            <w:tabs>
              <w:tab w:val="right" w:leader="dot" w:pos="8494"/>
            </w:tabs>
            <w:rPr>
              <w:rFonts w:eastAsiaTheme="minorEastAsia"/>
              <w:noProof/>
              <w:lang w:eastAsia="pt-BR"/>
            </w:rPr>
          </w:pPr>
          <w:hyperlink w:anchor="_Toc9939258" w:history="1">
            <w:r w:rsidR="008256DF" w:rsidRPr="006832A2">
              <w:rPr>
                <w:rStyle w:val="Hyperlink"/>
                <w:rFonts w:ascii="Arial" w:hAnsi="Arial" w:cs="Arial"/>
                <w:b/>
                <w:noProof/>
              </w:rPr>
              <w:t>3.1.2 Eclipse</w:t>
            </w:r>
            <w:r w:rsidR="008256DF">
              <w:rPr>
                <w:noProof/>
                <w:webHidden/>
              </w:rPr>
              <w:tab/>
            </w:r>
            <w:r w:rsidR="008256DF">
              <w:rPr>
                <w:noProof/>
                <w:webHidden/>
              </w:rPr>
              <w:fldChar w:fldCharType="begin"/>
            </w:r>
            <w:r w:rsidR="008256DF">
              <w:rPr>
                <w:noProof/>
                <w:webHidden/>
              </w:rPr>
              <w:instrText xml:space="preserve"> PAGEREF _Toc9939258 \h </w:instrText>
            </w:r>
            <w:r w:rsidR="008256DF">
              <w:rPr>
                <w:noProof/>
                <w:webHidden/>
              </w:rPr>
            </w:r>
            <w:r w:rsidR="008256DF">
              <w:rPr>
                <w:noProof/>
                <w:webHidden/>
              </w:rPr>
              <w:fldChar w:fldCharType="separate"/>
            </w:r>
            <w:r w:rsidR="0058170E">
              <w:rPr>
                <w:noProof/>
                <w:webHidden/>
              </w:rPr>
              <w:t>25</w:t>
            </w:r>
            <w:r w:rsidR="008256DF">
              <w:rPr>
                <w:noProof/>
                <w:webHidden/>
              </w:rPr>
              <w:fldChar w:fldCharType="end"/>
            </w:r>
          </w:hyperlink>
        </w:p>
        <w:p w14:paraId="3058E4F6" w14:textId="5513BE64" w:rsidR="008256DF" w:rsidRDefault="001211C4">
          <w:pPr>
            <w:pStyle w:val="Sumrio3"/>
            <w:tabs>
              <w:tab w:val="right" w:leader="dot" w:pos="8494"/>
            </w:tabs>
            <w:rPr>
              <w:rFonts w:eastAsiaTheme="minorEastAsia"/>
              <w:noProof/>
              <w:lang w:eastAsia="pt-BR"/>
            </w:rPr>
          </w:pPr>
          <w:hyperlink w:anchor="_Toc9939259" w:history="1">
            <w:r w:rsidR="008256DF" w:rsidRPr="006832A2">
              <w:rPr>
                <w:rStyle w:val="Hyperlink"/>
                <w:rFonts w:ascii="Arial" w:hAnsi="Arial" w:cs="Arial"/>
                <w:b/>
                <w:noProof/>
              </w:rPr>
              <w:t>3.1.3 PostgreSQL</w:t>
            </w:r>
            <w:r w:rsidR="008256DF">
              <w:rPr>
                <w:noProof/>
                <w:webHidden/>
              </w:rPr>
              <w:tab/>
            </w:r>
            <w:r w:rsidR="008256DF">
              <w:rPr>
                <w:noProof/>
                <w:webHidden/>
              </w:rPr>
              <w:fldChar w:fldCharType="begin"/>
            </w:r>
            <w:r w:rsidR="008256DF">
              <w:rPr>
                <w:noProof/>
                <w:webHidden/>
              </w:rPr>
              <w:instrText xml:space="preserve"> PAGEREF _Toc9939259 \h </w:instrText>
            </w:r>
            <w:r w:rsidR="008256DF">
              <w:rPr>
                <w:noProof/>
                <w:webHidden/>
              </w:rPr>
            </w:r>
            <w:r w:rsidR="008256DF">
              <w:rPr>
                <w:noProof/>
                <w:webHidden/>
              </w:rPr>
              <w:fldChar w:fldCharType="separate"/>
            </w:r>
            <w:r w:rsidR="0058170E">
              <w:rPr>
                <w:noProof/>
                <w:webHidden/>
              </w:rPr>
              <w:t>25</w:t>
            </w:r>
            <w:r w:rsidR="008256DF">
              <w:rPr>
                <w:noProof/>
                <w:webHidden/>
              </w:rPr>
              <w:fldChar w:fldCharType="end"/>
            </w:r>
          </w:hyperlink>
        </w:p>
        <w:p w14:paraId="5D546DD5" w14:textId="3B4C462B" w:rsidR="008256DF" w:rsidRDefault="001211C4">
          <w:pPr>
            <w:pStyle w:val="Sumrio3"/>
            <w:tabs>
              <w:tab w:val="right" w:leader="dot" w:pos="8494"/>
            </w:tabs>
            <w:rPr>
              <w:rFonts w:eastAsiaTheme="minorEastAsia"/>
              <w:noProof/>
              <w:lang w:eastAsia="pt-BR"/>
            </w:rPr>
          </w:pPr>
          <w:hyperlink w:anchor="_Toc9939260" w:history="1">
            <w:r w:rsidR="008256DF" w:rsidRPr="006832A2">
              <w:rPr>
                <w:rStyle w:val="Hyperlink"/>
                <w:rFonts w:ascii="Arial" w:hAnsi="Arial" w:cs="Arial"/>
                <w:b/>
                <w:noProof/>
              </w:rPr>
              <w:t>3.1.4 Astah</w:t>
            </w:r>
            <w:r w:rsidR="008256DF">
              <w:rPr>
                <w:noProof/>
                <w:webHidden/>
              </w:rPr>
              <w:tab/>
            </w:r>
            <w:r w:rsidR="008256DF">
              <w:rPr>
                <w:noProof/>
                <w:webHidden/>
              </w:rPr>
              <w:fldChar w:fldCharType="begin"/>
            </w:r>
            <w:r w:rsidR="008256DF">
              <w:rPr>
                <w:noProof/>
                <w:webHidden/>
              </w:rPr>
              <w:instrText xml:space="preserve"> PAGEREF _Toc9939260 \h </w:instrText>
            </w:r>
            <w:r w:rsidR="008256DF">
              <w:rPr>
                <w:noProof/>
                <w:webHidden/>
              </w:rPr>
            </w:r>
            <w:r w:rsidR="008256DF">
              <w:rPr>
                <w:noProof/>
                <w:webHidden/>
              </w:rPr>
              <w:fldChar w:fldCharType="separate"/>
            </w:r>
            <w:r w:rsidR="0058170E">
              <w:rPr>
                <w:noProof/>
                <w:webHidden/>
              </w:rPr>
              <w:t>26</w:t>
            </w:r>
            <w:r w:rsidR="008256DF">
              <w:rPr>
                <w:noProof/>
                <w:webHidden/>
              </w:rPr>
              <w:fldChar w:fldCharType="end"/>
            </w:r>
          </w:hyperlink>
        </w:p>
        <w:p w14:paraId="0B0674A0" w14:textId="65D6C0EB" w:rsidR="008256DF" w:rsidRDefault="001211C4">
          <w:pPr>
            <w:pStyle w:val="Sumrio3"/>
            <w:tabs>
              <w:tab w:val="right" w:leader="dot" w:pos="8494"/>
            </w:tabs>
            <w:rPr>
              <w:rFonts w:eastAsiaTheme="minorEastAsia"/>
              <w:noProof/>
              <w:lang w:eastAsia="pt-BR"/>
            </w:rPr>
          </w:pPr>
          <w:hyperlink w:anchor="_Toc9939261" w:history="1">
            <w:r w:rsidR="008256DF" w:rsidRPr="006832A2">
              <w:rPr>
                <w:rStyle w:val="Hyperlink"/>
                <w:rFonts w:ascii="Arial" w:hAnsi="Arial" w:cs="Arial"/>
                <w:b/>
                <w:noProof/>
              </w:rPr>
              <w:t xml:space="preserve">3.1.5 API </w:t>
            </w:r>
            <w:r w:rsidR="008256DF" w:rsidRPr="006832A2">
              <w:rPr>
                <w:rStyle w:val="Hyperlink"/>
                <w:rFonts w:ascii="Arial" w:hAnsi="Arial" w:cs="Arial"/>
                <w:b/>
                <w:i/>
                <w:noProof/>
              </w:rPr>
              <w:t>Google Maps</w:t>
            </w:r>
            <w:r w:rsidR="008256DF">
              <w:rPr>
                <w:noProof/>
                <w:webHidden/>
              </w:rPr>
              <w:tab/>
            </w:r>
            <w:r w:rsidR="008256DF">
              <w:rPr>
                <w:noProof/>
                <w:webHidden/>
              </w:rPr>
              <w:fldChar w:fldCharType="begin"/>
            </w:r>
            <w:r w:rsidR="008256DF">
              <w:rPr>
                <w:noProof/>
                <w:webHidden/>
              </w:rPr>
              <w:instrText xml:space="preserve"> PAGEREF _Toc9939261 \h </w:instrText>
            </w:r>
            <w:r w:rsidR="008256DF">
              <w:rPr>
                <w:noProof/>
                <w:webHidden/>
              </w:rPr>
            </w:r>
            <w:r w:rsidR="008256DF">
              <w:rPr>
                <w:noProof/>
                <w:webHidden/>
              </w:rPr>
              <w:fldChar w:fldCharType="separate"/>
            </w:r>
            <w:r w:rsidR="0058170E">
              <w:rPr>
                <w:noProof/>
                <w:webHidden/>
              </w:rPr>
              <w:t>26</w:t>
            </w:r>
            <w:r w:rsidR="008256DF">
              <w:rPr>
                <w:noProof/>
                <w:webHidden/>
              </w:rPr>
              <w:fldChar w:fldCharType="end"/>
            </w:r>
          </w:hyperlink>
        </w:p>
        <w:p w14:paraId="11B4D55A" w14:textId="61FD38CD" w:rsidR="008256DF" w:rsidRDefault="001211C4">
          <w:pPr>
            <w:pStyle w:val="Sumrio2"/>
            <w:tabs>
              <w:tab w:val="right" w:leader="dot" w:pos="8494"/>
            </w:tabs>
            <w:rPr>
              <w:rFonts w:eastAsiaTheme="minorEastAsia"/>
              <w:noProof/>
              <w:lang w:eastAsia="pt-BR"/>
            </w:rPr>
          </w:pPr>
          <w:hyperlink w:anchor="_Toc9939262" w:history="1">
            <w:r w:rsidR="008256DF" w:rsidRPr="006832A2">
              <w:rPr>
                <w:rStyle w:val="Hyperlink"/>
                <w:rFonts w:ascii="Arial" w:hAnsi="Arial" w:cs="Arial"/>
                <w:b/>
                <w:noProof/>
              </w:rPr>
              <w:t>3.2 Procedimentos</w:t>
            </w:r>
            <w:r w:rsidR="008256DF">
              <w:rPr>
                <w:noProof/>
                <w:webHidden/>
              </w:rPr>
              <w:tab/>
            </w:r>
            <w:r w:rsidR="008256DF">
              <w:rPr>
                <w:noProof/>
                <w:webHidden/>
              </w:rPr>
              <w:fldChar w:fldCharType="begin"/>
            </w:r>
            <w:r w:rsidR="008256DF">
              <w:rPr>
                <w:noProof/>
                <w:webHidden/>
              </w:rPr>
              <w:instrText xml:space="preserve"> PAGEREF _Toc9939262 \h </w:instrText>
            </w:r>
            <w:r w:rsidR="008256DF">
              <w:rPr>
                <w:noProof/>
                <w:webHidden/>
              </w:rPr>
            </w:r>
            <w:r w:rsidR="008256DF">
              <w:rPr>
                <w:noProof/>
                <w:webHidden/>
              </w:rPr>
              <w:fldChar w:fldCharType="separate"/>
            </w:r>
            <w:r w:rsidR="0058170E">
              <w:rPr>
                <w:noProof/>
                <w:webHidden/>
              </w:rPr>
              <w:t>26</w:t>
            </w:r>
            <w:r w:rsidR="008256DF">
              <w:rPr>
                <w:noProof/>
                <w:webHidden/>
              </w:rPr>
              <w:fldChar w:fldCharType="end"/>
            </w:r>
          </w:hyperlink>
        </w:p>
        <w:p w14:paraId="61698C26" w14:textId="1EA1AFA1" w:rsidR="008256DF" w:rsidRDefault="001211C4">
          <w:pPr>
            <w:pStyle w:val="Sumrio1"/>
            <w:tabs>
              <w:tab w:val="right" w:leader="dot" w:pos="8494"/>
            </w:tabs>
            <w:rPr>
              <w:rFonts w:eastAsiaTheme="minorEastAsia"/>
              <w:noProof/>
              <w:lang w:eastAsia="pt-BR"/>
            </w:rPr>
          </w:pPr>
          <w:hyperlink w:anchor="_Toc9939263" w:history="1">
            <w:r w:rsidR="008256DF" w:rsidRPr="006832A2">
              <w:rPr>
                <w:rStyle w:val="Hyperlink"/>
                <w:rFonts w:ascii="Arial" w:hAnsi="Arial" w:cs="Arial"/>
                <w:b/>
                <w:noProof/>
              </w:rPr>
              <w:t>REFERÊNCIAS</w:t>
            </w:r>
            <w:r w:rsidR="008256DF">
              <w:rPr>
                <w:noProof/>
                <w:webHidden/>
              </w:rPr>
              <w:tab/>
            </w:r>
            <w:r w:rsidR="008256DF">
              <w:rPr>
                <w:noProof/>
                <w:webHidden/>
              </w:rPr>
              <w:fldChar w:fldCharType="begin"/>
            </w:r>
            <w:r w:rsidR="008256DF">
              <w:rPr>
                <w:noProof/>
                <w:webHidden/>
              </w:rPr>
              <w:instrText xml:space="preserve"> PAGEREF _Toc9939263 \h </w:instrText>
            </w:r>
            <w:r w:rsidR="008256DF">
              <w:rPr>
                <w:noProof/>
                <w:webHidden/>
              </w:rPr>
            </w:r>
            <w:r w:rsidR="008256DF">
              <w:rPr>
                <w:noProof/>
                <w:webHidden/>
              </w:rPr>
              <w:fldChar w:fldCharType="separate"/>
            </w:r>
            <w:r w:rsidR="0058170E">
              <w:rPr>
                <w:noProof/>
                <w:webHidden/>
              </w:rPr>
              <w:t>29</w:t>
            </w:r>
            <w:r w:rsidR="008256DF">
              <w:rPr>
                <w:noProof/>
                <w:webHidden/>
              </w:rPr>
              <w:fldChar w:fldCharType="end"/>
            </w:r>
          </w:hyperlink>
        </w:p>
        <w:p w14:paraId="29327F53" w14:textId="6DD88312" w:rsidR="008256DF" w:rsidRDefault="001211C4">
          <w:pPr>
            <w:pStyle w:val="Sumrio1"/>
            <w:tabs>
              <w:tab w:val="right" w:leader="dot" w:pos="8494"/>
            </w:tabs>
            <w:rPr>
              <w:rFonts w:eastAsiaTheme="minorEastAsia"/>
              <w:noProof/>
              <w:lang w:eastAsia="pt-BR"/>
            </w:rPr>
          </w:pPr>
          <w:hyperlink w:anchor="_Toc9939264" w:history="1">
            <w:r w:rsidR="008256DF" w:rsidRPr="006832A2">
              <w:rPr>
                <w:rStyle w:val="Hyperlink"/>
                <w:rFonts w:ascii="Arial" w:eastAsia="Arial" w:hAnsi="Arial" w:cs="Arial"/>
                <w:b/>
                <w:noProof/>
              </w:rPr>
              <w:t xml:space="preserve">APÊNDICE A </w:t>
            </w:r>
            <w:r w:rsidR="008256DF" w:rsidRPr="006832A2">
              <w:rPr>
                <w:rStyle w:val="Hyperlink"/>
                <w:rFonts w:ascii="latoblack" w:hAnsi="latoblack"/>
                <w:b/>
                <w:noProof/>
                <w:shd w:val="clear" w:color="auto" w:fill="FFFFFF"/>
              </w:rPr>
              <w:t>–</w:t>
            </w:r>
            <w:r w:rsidR="008256DF" w:rsidRPr="006832A2">
              <w:rPr>
                <w:rStyle w:val="Hyperlink"/>
                <w:rFonts w:ascii="Arial" w:eastAsia="Arial" w:hAnsi="Arial" w:cs="Arial"/>
                <w:b/>
                <w:noProof/>
              </w:rPr>
              <w:t xml:space="preserve"> REQUISITOS DO SISTEMA</w:t>
            </w:r>
            <w:r w:rsidR="008256DF">
              <w:rPr>
                <w:noProof/>
                <w:webHidden/>
              </w:rPr>
              <w:tab/>
            </w:r>
            <w:r w:rsidR="008256DF">
              <w:rPr>
                <w:noProof/>
                <w:webHidden/>
              </w:rPr>
              <w:fldChar w:fldCharType="begin"/>
            </w:r>
            <w:r w:rsidR="008256DF">
              <w:rPr>
                <w:noProof/>
                <w:webHidden/>
              </w:rPr>
              <w:instrText xml:space="preserve"> PAGEREF _Toc9939264 \h </w:instrText>
            </w:r>
            <w:r w:rsidR="008256DF">
              <w:rPr>
                <w:noProof/>
                <w:webHidden/>
              </w:rPr>
            </w:r>
            <w:r w:rsidR="008256DF">
              <w:rPr>
                <w:noProof/>
                <w:webHidden/>
              </w:rPr>
              <w:fldChar w:fldCharType="separate"/>
            </w:r>
            <w:r w:rsidR="0058170E">
              <w:rPr>
                <w:noProof/>
                <w:webHidden/>
              </w:rPr>
              <w:t>32</w:t>
            </w:r>
            <w:r w:rsidR="008256DF">
              <w:rPr>
                <w:noProof/>
                <w:webHidden/>
              </w:rPr>
              <w:fldChar w:fldCharType="end"/>
            </w:r>
          </w:hyperlink>
        </w:p>
        <w:p w14:paraId="114B4DC0" w14:textId="14028932" w:rsidR="008256DF" w:rsidRDefault="001211C4">
          <w:pPr>
            <w:pStyle w:val="Sumrio2"/>
            <w:tabs>
              <w:tab w:val="right" w:leader="dot" w:pos="8494"/>
            </w:tabs>
            <w:rPr>
              <w:rFonts w:eastAsiaTheme="minorEastAsia"/>
              <w:noProof/>
              <w:lang w:eastAsia="pt-BR"/>
            </w:rPr>
          </w:pPr>
          <w:hyperlink w:anchor="_Toc9939265" w:history="1">
            <w:r w:rsidR="008256DF" w:rsidRPr="006832A2">
              <w:rPr>
                <w:rStyle w:val="Hyperlink"/>
                <w:rFonts w:ascii="Arial" w:eastAsia="Arial" w:hAnsi="Arial" w:cs="Arial"/>
                <w:b/>
                <w:noProof/>
              </w:rPr>
              <w:t>5. Requisitos Funcionais</w:t>
            </w:r>
            <w:r w:rsidR="008256DF">
              <w:rPr>
                <w:noProof/>
                <w:webHidden/>
              </w:rPr>
              <w:tab/>
            </w:r>
            <w:r w:rsidR="008256DF">
              <w:rPr>
                <w:noProof/>
                <w:webHidden/>
              </w:rPr>
              <w:fldChar w:fldCharType="begin"/>
            </w:r>
            <w:r w:rsidR="008256DF">
              <w:rPr>
                <w:noProof/>
                <w:webHidden/>
              </w:rPr>
              <w:instrText xml:space="preserve"> PAGEREF _Toc9939265 \h </w:instrText>
            </w:r>
            <w:r w:rsidR="008256DF">
              <w:rPr>
                <w:noProof/>
                <w:webHidden/>
              </w:rPr>
            </w:r>
            <w:r w:rsidR="008256DF">
              <w:rPr>
                <w:noProof/>
                <w:webHidden/>
              </w:rPr>
              <w:fldChar w:fldCharType="separate"/>
            </w:r>
            <w:r w:rsidR="0058170E">
              <w:rPr>
                <w:noProof/>
                <w:webHidden/>
              </w:rPr>
              <w:t>32</w:t>
            </w:r>
            <w:r w:rsidR="008256DF">
              <w:rPr>
                <w:noProof/>
                <w:webHidden/>
              </w:rPr>
              <w:fldChar w:fldCharType="end"/>
            </w:r>
          </w:hyperlink>
        </w:p>
        <w:p w14:paraId="10F273E1" w14:textId="3C1D6C2D" w:rsidR="008256DF" w:rsidRDefault="001211C4">
          <w:pPr>
            <w:pStyle w:val="Sumrio1"/>
            <w:tabs>
              <w:tab w:val="right" w:leader="dot" w:pos="8494"/>
            </w:tabs>
            <w:rPr>
              <w:rFonts w:eastAsiaTheme="minorEastAsia"/>
              <w:noProof/>
              <w:lang w:eastAsia="pt-BR"/>
            </w:rPr>
          </w:pPr>
          <w:hyperlink w:anchor="_Toc9939266" w:history="1">
            <w:r w:rsidR="008256DF" w:rsidRPr="006832A2">
              <w:rPr>
                <w:rStyle w:val="Hyperlink"/>
                <w:rFonts w:ascii="Arial" w:eastAsia="Arial" w:hAnsi="Arial" w:cs="Arial"/>
                <w:b/>
                <w:noProof/>
              </w:rPr>
              <w:t xml:space="preserve">APÊNDICE B </w:t>
            </w:r>
            <w:r w:rsidR="008256DF" w:rsidRPr="006832A2">
              <w:rPr>
                <w:rStyle w:val="Hyperlink"/>
                <w:rFonts w:ascii="latoblack" w:hAnsi="latoblack"/>
                <w:b/>
                <w:noProof/>
                <w:shd w:val="clear" w:color="auto" w:fill="FFFFFF"/>
              </w:rPr>
              <w:t>–</w:t>
            </w:r>
            <w:r w:rsidR="008256DF" w:rsidRPr="006832A2">
              <w:rPr>
                <w:rStyle w:val="Hyperlink"/>
                <w:rFonts w:ascii="Arial" w:eastAsia="Arial" w:hAnsi="Arial" w:cs="Arial"/>
                <w:b/>
                <w:noProof/>
              </w:rPr>
              <w:t xml:space="preserve">  Modelagem do Sistema</w:t>
            </w:r>
            <w:r w:rsidR="008256DF">
              <w:rPr>
                <w:noProof/>
                <w:webHidden/>
              </w:rPr>
              <w:tab/>
            </w:r>
            <w:r w:rsidR="008256DF">
              <w:rPr>
                <w:noProof/>
                <w:webHidden/>
              </w:rPr>
              <w:fldChar w:fldCharType="begin"/>
            </w:r>
            <w:r w:rsidR="008256DF">
              <w:rPr>
                <w:noProof/>
                <w:webHidden/>
              </w:rPr>
              <w:instrText xml:space="preserve"> PAGEREF _Toc9939266 \h </w:instrText>
            </w:r>
            <w:r w:rsidR="008256DF">
              <w:rPr>
                <w:noProof/>
                <w:webHidden/>
              </w:rPr>
            </w:r>
            <w:r w:rsidR="008256DF">
              <w:rPr>
                <w:noProof/>
                <w:webHidden/>
              </w:rPr>
              <w:fldChar w:fldCharType="separate"/>
            </w:r>
            <w:r w:rsidR="0058170E">
              <w:rPr>
                <w:noProof/>
                <w:webHidden/>
              </w:rPr>
              <w:t>36</w:t>
            </w:r>
            <w:r w:rsidR="008256DF">
              <w:rPr>
                <w:noProof/>
                <w:webHidden/>
              </w:rPr>
              <w:fldChar w:fldCharType="end"/>
            </w:r>
          </w:hyperlink>
        </w:p>
        <w:p w14:paraId="405429E6" w14:textId="56258ED0" w:rsidR="008256DF" w:rsidRDefault="001211C4">
          <w:pPr>
            <w:pStyle w:val="Sumrio2"/>
            <w:tabs>
              <w:tab w:val="right" w:leader="dot" w:pos="8494"/>
            </w:tabs>
            <w:rPr>
              <w:rFonts w:eastAsiaTheme="minorEastAsia"/>
              <w:noProof/>
              <w:lang w:eastAsia="pt-BR"/>
            </w:rPr>
          </w:pPr>
          <w:hyperlink w:anchor="_Toc9939267" w:history="1">
            <w:r w:rsidR="008256DF" w:rsidRPr="006832A2">
              <w:rPr>
                <w:rStyle w:val="Hyperlink"/>
                <w:rFonts w:ascii="Arial" w:hAnsi="Arial" w:cs="Arial"/>
                <w:b/>
                <w:noProof/>
              </w:rPr>
              <w:t>6.1 Diagrama de Use Case</w:t>
            </w:r>
            <w:r w:rsidR="008256DF">
              <w:rPr>
                <w:noProof/>
                <w:webHidden/>
              </w:rPr>
              <w:tab/>
            </w:r>
            <w:r w:rsidR="008256DF">
              <w:rPr>
                <w:noProof/>
                <w:webHidden/>
              </w:rPr>
              <w:fldChar w:fldCharType="begin"/>
            </w:r>
            <w:r w:rsidR="008256DF">
              <w:rPr>
                <w:noProof/>
                <w:webHidden/>
              </w:rPr>
              <w:instrText xml:space="preserve"> PAGEREF _Toc9939267 \h </w:instrText>
            </w:r>
            <w:r w:rsidR="008256DF">
              <w:rPr>
                <w:noProof/>
                <w:webHidden/>
              </w:rPr>
            </w:r>
            <w:r w:rsidR="008256DF">
              <w:rPr>
                <w:noProof/>
                <w:webHidden/>
              </w:rPr>
              <w:fldChar w:fldCharType="separate"/>
            </w:r>
            <w:r w:rsidR="0058170E">
              <w:rPr>
                <w:noProof/>
                <w:webHidden/>
              </w:rPr>
              <w:t>36</w:t>
            </w:r>
            <w:r w:rsidR="008256DF">
              <w:rPr>
                <w:noProof/>
                <w:webHidden/>
              </w:rPr>
              <w:fldChar w:fldCharType="end"/>
            </w:r>
          </w:hyperlink>
        </w:p>
        <w:p w14:paraId="77D82801" w14:textId="51F9B24A" w:rsidR="008256DF" w:rsidRDefault="001211C4">
          <w:pPr>
            <w:pStyle w:val="Sumrio3"/>
            <w:tabs>
              <w:tab w:val="right" w:leader="dot" w:pos="8494"/>
            </w:tabs>
            <w:rPr>
              <w:rFonts w:eastAsiaTheme="minorEastAsia"/>
              <w:noProof/>
              <w:lang w:eastAsia="pt-BR"/>
            </w:rPr>
          </w:pPr>
          <w:hyperlink w:anchor="_Toc9939268" w:history="1">
            <w:r w:rsidR="008256DF" w:rsidRPr="006832A2">
              <w:rPr>
                <w:rStyle w:val="Hyperlink"/>
                <w:rFonts w:ascii="Arial" w:hAnsi="Arial" w:cs="Arial"/>
                <w:b/>
                <w:noProof/>
              </w:rPr>
              <w:t>6.1.1 Use Case Geral</w:t>
            </w:r>
            <w:r w:rsidR="008256DF">
              <w:rPr>
                <w:noProof/>
                <w:webHidden/>
              </w:rPr>
              <w:tab/>
            </w:r>
            <w:r w:rsidR="008256DF">
              <w:rPr>
                <w:noProof/>
                <w:webHidden/>
              </w:rPr>
              <w:fldChar w:fldCharType="begin"/>
            </w:r>
            <w:r w:rsidR="008256DF">
              <w:rPr>
                <w:noProof/>
                <w:webHidden/>
              </w:rPr>
              <w:instrText xml:space="preserve"> PAGEREF _Toc9939268 \h </w:instrText>
            </w:r>
            <w:r w:rsidR="008256DF">
              <w:rPr>
                <w:noProof/>
                <w:webHidden/>
              </w:rPr>
            </w:r>
            <w:r w:rsidR="008256DF">
              <w:rPr>
                <w:noProof/>
                <w:webHidden/>
              </w:rPr>
              <w:fldChar w:fldCharType="separate"/>
            </w:r>
            <w:r w:rsidR="0058170E">
              <w:rPr>
                <w:noProof/>
                <w:webHidden/>
              </w:rPr>
              <w:t>36</w:t>
            </w:r>
            <w:r w:rsidR="008256DF">
              <w:rPr>
                <w:noProof/>
                <w:webHidden/>
              </w:rPr>
              <w:fldChar w:fldCharType="end"/>
            </w:r>
          </w:hyperlink>
        </w:p>
        <w:p w14:paraId="3A83AB32" w14:textId="02E3490A" w:rsidR="008256DF" w:rsidRDefault="001211C4">
          <w:pPr>
            <w:pStyle w:val="Sumrio3"/>
            <w:tabs>
              <w:tab w:val="right" w:leader="dot" w:pos="8494"/>
            </w:tabs>
            <w:rPr>
              <w:rFonts w:eastAsiaTheme="minorEastAsia"/>
              <w:noProof/>
              <w:lang w:eastAsia="pt-BR"/>
            </w:rPr>
          </w:pPr>
          <w:hyperlink w:anchor="_Toc9939269" w:history="1">
            <w:r w:rsidR="008256DF" w:rsidRPr="006832A2">
              <w:rPr>
                <w:rStyle w:val="Hyperlink"/>
                <w:rFonts w:ascii="Arial" w:hAnsi="Arial" w:cs="Arial"/>
                <w:b/>
                <w:noProof/>
              </w:rPr>
              <w:t>6.1.2 Use Case Específico- Manter Cliente</w:t>
            </w:r>
            <w:r w:rsidR="008256DF">
              <w:rPr>
                <w:noProof/>
                <w:webHidden/>
              </w:rPr>
              <w:tab/>
            </w:r>
            <w:r w:rsidR="008256DF">
              <w:rPr>
                <w:noProof/>
                <w:webHidden/>
              </w:rPr>
              <w:fldChar w:fldCharType="begin"/>
            </w:r>
            <w:r w:rsidR="008256DF">
              <w:rPr>
                <w:noProof/>
                <w:webHidden/>
              </w:rPr>
              <w:instrText xml:space="preserve"> PAGEREF _Toc9939269 \h </w:instrText>
            </w:r>
            <w:r w:rsidR="008256DF">
              <w:rPr>
                <w:noProof/>
                <w:webHidden/>
              </w:rPr>
            </w:r>
            <w:r w:rsidR="008256DF">
              <w:rPr>
                <w:noProof/>
                <w:webHidden/>
              </w:rPr>
              <w:fldChar w:fldCharType="separate"/>
            </w:r>
            <w:r w:rsidR="0058170E">
              <w:rPr>
                <w:noProof/>
                <w:webHidden/>
              </w:rPr>
              <w:t>37</w:t>
            </w:r>
            <w:r w:rsidR="008256DF">
              <w:rPr>
                <w:noProof/>
                <w:webHidden/>
              </w:rPr>
              <w:fldChar w:fldCharType="end"/>
            </w:r>
          </w:hyperlink>
        </w:p>
        <w:p w14:paraId="684B6851" w14:textId="13A35629" w:rsidR="008256DF" w:rsidRDefault="001211C4">
          <w:pPr>
            <w:pStyle w:val="Sumrio3"/>
            <w:tabs>
              <w:tab w:val="right" w:leader="dot" w:pos="8494"/>
            </w:tabs>
            <w:rPr>
              <w:rFonts w:eastAsiaTheme="minorEastAsia"/>
              <w:noProof/>
              <w:lang w:eastAsia="pt-BR"/>
            </w:rPr>
          </w:pPr>
          <w:hyperlink w:anchor="_Toc9939270" w:history="1">
            <w:r w:rsidR="008256DF" w:rsidRPr="006832A2">
              <w:rPr>
                <w:rStyle w:val="Hyperlink"/>
                <w:rFonts w:ascii="Arial" w:hAnsi="Arial" w:cs="Arial"/>
                <w:b/>
                <w:noProof/>
              </w:rPr>
              <w:t>6.1.3 Use Case Específico- Manter Funcionário</w:t>
            </w:r>
            <w:r w:rsidR="008256DF">
              <w:rPr>
                <w:noProof/>
                <w:webHidden/>
              </w:rPr>
              <w:tab/>
            </w:r>
            <w:r w:rsidR="008256DF">
              <w:rPr>
                <w:noProof/>
                <w:webHidden/>
              </w:rPr>
              <w:fldChar w:fldCharType="begin"/>
            </w:r>
            <w:r w:rsidR="008256DF">
              <w:rPr>
                <w:noProof/>
                <w:webHidden/>
              </w:rPr>
              <w:instrText xml:space="preserve"> PAGEREF _Toc9939270 \h </w:instrText>
            </w:r>
            <w:r w:rsidR="008256DF">
              <w:rPr>
                <w:noProof/>
                <w:webHidden/>
              </w:rPr>
            </w:r>
            <w:r w:rsidR="008256DF">
              <w:rPr>
                <w:noProof/>
                <w:webHidden/>
              </w:rPr>
              <w:fldChar w:fldCharType="separate"/>
            </w:r>
            <w:r w:rsidR="0058170E">
              <w:rPr>
                <w:noProof/>
                <w:webHidden/>
              </w:rPr>
              <w:t>39</w:t>
            </w:r>
            <w:r w:rsidR="008256DF">
              <w:rPr>
                <w:noProof/>
                <w:webHidden/>
              </w:rPr>
              <w:fldChar w:fldCharType="end"/>
            </w:r>
          </w:hyperlink>
        </w:p>
        <w:p w14:paraId="2FEDCC62" w14:textId="67F3F55D" w:rsidR="008256DF" w:rsidRDefault="001211C4">
          <w:pPr>
            <w:pStyle w:val="Sumrio3"/>
            <w:tabs>
              <w:tab w:val="right" w:leader="dot" w:pos="8494"/>
            </w:tabs>
            <w:rPr>
              <w:rFonts w:eastAsiaTheme="minorEastAsia"/>
              <w:noProof/>
              <w:lang w:eastAsia="pt-BR"/>
            </w:rPr>
          </w:pPr>
          <w:hyperlink w:anchor="_Toc9939271" w:history="1">
            <w:r w:rsidR="008256DF" w:rsidRPr="006832A2">
              <w:rPr>
                <w:rStyle w:val="Hyperlink"/>
                <w:rFonts w:ascii="Arial" w:hAnsi="Arial" w:cs="Arial"/>
                <w:b/>
                <w:noProof/>
              </w:rPr>
              <w:t>6.1.4 Use Case Específico- Efetuar Login</w:t>
            </w:r>
            <w:r w:rsidR="008256DF">
              <w:rPr>
                <w:noProof/>
                <w:webHidden/>
              </w:rPr>
              <w:tab/>
            </w:r>
            <w:r w:rsidR="008256DF">
              <w:rPr>
                <w:noProof/>
                <w:webHidden/>
              </w:rPr>
              <w:fldChar w:fldCharType="begin"/>
            </w:r>
            <w:r w:rsidR="008256DF">
              <w:rPr>
                <w:noProof/>
                <w:webHidden/>
              </w:rPr>
              <w:instrText xml:space="preserve"> PAGEREF _Toc9939271 \h </w:instrText>
            </w:r>
            <w:r w:rsidR="008256DF">
              <w:rPr>
                <w:noProof/>
                <w:webHidden/>
              </w:rPr>
            </w:r>
            <w:r w:rsidR="008256DF">
              <w:rPr>
                <w:noProof/>
                <w:webHidden/>
              </w:rPr>
              <w:fldChar w:fldCharType="separate"/>
            </w:r>
            <w:r w:rsidR="0058170E">
              <w:rPr>
                <w:noProof/>
                <w:webHidden/>
              </w:rPr>
              <w:t>41</w:t>
            </w:r>
            <w:r w:rsidR="008256DF">
              <w:rPr>
                <w:noProof/>
                <w:webHidden/>
              </w:rPr>
              <w:fldChar w:fldCharType="end"/>
            </w:r>
          </w:hyperlink>
        </w:p>
        <w:p w14:paraId="50C6A717" w14:textId="76AE84ED" w:rsidR="008256DF" w:rsidRDefault="001211C4">
          <w:pPr>
            <w:pStyle w:val="Sumrio3"/>
            <w:tabs>
              <w:tab w:val="right" w:leader="dot" w:pos="8494"/>
            </w:tabs>
            <w:rPr>
              <w:rFonts w:eastAsiaTheme="minorEastAsia"/>
              <w:noProof/>
              <w:lang w:eastAsia="pt-BR"/>
            </w:rPr>
          </w:pPr>
          <w:hyperlink w:anchor="_Toc9939272" w:history="1">
            <w:r w:rsidR="008256DF" w:rsidRPr="006832A2">
              <w:rPr>
                <w:rStyle w:val="Hyperlink"/>
                <w:rFonts w:ascii="Arial" w:hAnsi="Arial" w:cs="Arial"/>
                <w:b/>
                <w:noProof/>
              </w:rPr>
              <w:t>6.1.5 Use Case Específico- Manter Transporte</w:t>
            </w:r>
            <w:r w:rsidR="008256DF">
              <w:rPr>
                <w:noProof/>
                <w:webHidden/>
              </w:rPr>
              <w:tab/>
            </w:r>
            <w:r w:rsidR="008256DF">
              <w:rPr>
                <w:noProof/>
                <w:webHidden/>
              </w:rPr>
              <w:fldChar w:fldCharType="begin"/>
            </w:r>
            <w:r w:rsidR="008256DF">
              <w:rPr>
                <w:noProof/>
                <w:webHidden/>
              </w:rPr>
              <w:instrText xml:space="preserve"> PAGEREF _Toc9939272 \h </w:instrText>
            </w:r>
            <w:r w:rsidR="008256DF">
              <w:rPr>
                <w:noProof/>
                <w:webHidden/>
              </w:rPr>
            </w:r>
            <w:r w:rsidR="008256DF">
              <w:rPr>
                <w:noProof/>
                <w:webHidden/>
              </w:rPr>
              <w:fldChar w:fldCharType="separate"/>
            </w:r>
            <w:r w:rsidR="0058170E">
              <w:rPr>
                <w:noProof/>
                <w:webHidden/>
              </w:rPr>
              <w:t>43</w:t>
            </w:r>
            <w:r w:rsidR="008256DF">
              <w:rPr>
                <w:noProof/>
                <w:webHidden/>
              </w:rPr>
              <w:fldChar w:fldCharType="end"/>
            </w:r>
          </w:hyperlink>
        </w:p>
        <w:p w14:paraId="7004EEE0" w14:textId="320930E0" w:rsidR="008256DF" w:rsidRDefault="001211C4">
          <w:pPr>
            <w:pStyle w:val="Sumrio3"/>
            <w:tabs>
              <w:tab w:val="right" w:leader="dot" w:pos="8494"/>
            </w:tabs>
            <w:rPr>
              <w:rFonts w:eastAsiaTheme="minorEastAsia"/>
              <w:noProof/>
              <w:lang w:eastAsia="pt-BR"/>
            </w:rPr>
          </w:pPr>
          <w:hyperlink w:anchor="_Toc9939273" w:history="1">
            <w:r w:rsidR="008256DF" w:rsidRPr="006832A2">
              <w:rPr>
                <w:rStyle w:val="Hyperlink"/>
                <w:rFonts w:ascii="Arial" w:hAnsi="Arial" w:cs="Arial"/>
                <w:b/>
                <w:noProof/>
              </w:rPr>
              <w:t>6.1.6 Use Case Específico- Manter Empresa</w:t>
            </w:r>
            <w:r w:rsidR="008256DF">
              <w:rPr>
                <w:noProof/>
                <w:webHidden/>
              </w:rPr>
              <w:tab/>
            </w:r>
            <w:r w:rsidR="008256DF">
              <w:rPr>
                <w:noProof/>
                <w:webHidden/>
              </w:rPr>
              <w:fldChar w:fldCharType="begin"/>
            </w:r>
            <w:r w:rsidR="008256DF">
              <w:rPr>
                <w:noProof/>
                <w:webHidden/>
              </w:rPr>
              <w:instrText xml:space="preserve"> PAGEREF _Toc9939273 \h </w:instrText>
            </w:r>
            <w:r w:rsidR="008256DF">
              <w:rPr>
                <w:noProof/>
                <w:webHidden/>
              </w:rPr>
            </w:r>
            <w:r w:rsidR="008256DF">
              <w:rPr>
                <w:noProof/>
                <w:webHidden/>
              </w:rPr>
              <w:fldChar w:fldCharType="separate"/>
            </w:r>
            <w:r w:rsidR="0058170E">
              <w:rPr>
                <w:noProof/>
                <w:webHidden/>
              </w:rPr>
              <w:t>45</w:t>
            </w:r>
            <w:r w:rsidR="008256DF">
              <w:rPr>
                <w:noProof/>
                <w:webHidden/>
              </w:rPr>
              <w:fldChar w:fldCharType="end"/>
            </w:r>
          </w:hyperlink>
        </w:p>
        <w:p w14:paraId="084CF932" w14:textId="3F5E0B75" w:rsidR="008256DF" w:rsidRDefault="001211C4">
          <w:pPr>
            <w:pStyle w:val="Sumrio3"/>
            <w:tabs>
              <w:tab w:val="right" w:leader="dot" w:pos="8494"/>
            </w:tabs>
            <w:rPr>
              <w:rFonts w:eastAsiaTheme="minorEastAsia"/>
              <w:noProof/>
              <w:lang w:eastAsia="pt-BR"/>
            </w:rPr>
          </w:pPr>
          <w:hyperlink w:anchor="_Toc9939274" w:history="1">
            <w:r w:rsidR="008256DF" w:rsidRPr="006832A2">
              <w:rPr>
                <w:rStyle w:val="Hyperlink"/>
                <w:rFonts w:ascii="Arial" w:hAnsi="Arial" w:cs="Arial"/>
                <w:b/>
                <w:noProof/>
              </w:rPr>
              <w:t>6.1.7 Use Case Específico- Manter Ordem de Serviço</w:t>
            </w:r>
            <w:r w:rsidR="008256DF">
              <w:rPr>
                <w:noProof/>
                <w:webHidden/>
              </w:rPr>
              <w:tab/>
            </w:r>
            <w:r w:rsidR="008256DF">
              <w:rPr>
                <w:noProof/>
                <w:webHidden/>
              </w:rPr>
              <w:fldChar w:fldCharType="begin"/>
            </w:r>
            <w:r w:rsidR="008256DF">
              <w:rPr>
                <w:noProof/>
                <w:webHidden/>
              </w:rPr>
              <w:instrText xml:space="preserve"> PAGEREF _Toc9939274 \h </w:instrText>
            </w:r>
            <w:r w:rsidR="008256DF">
              <w:rPr>
                <w:noProof/>
                <w:webHidden/>
              </w:rPr>
            </w:r>
            <w:r w:rsidR="008256DF">
              <w:rPr>
                <w:noProof/>
                <w:webHidden/>
              </w:rPr>
              <w:fldChar w:fldCharType="separate"/>
            </w:r>
            <w:r w:rsidR="0058170E">
              <w:rPr>
                <w:noProof/>
                <w:webHidden/>
              </w:rPr>
              <w:t>47</w:t>
            </w:r>
            <w:r w:rsidR="008256DF">
              <w:rPr>
                <w:noProof/>
                <w:webHidden/>
              </w:rPr>
              <w:fldChar w:fldCharType="end"/>
            </w:r>
          </w:hyperlink>
        </w:p>
        <w:p w14:paraId="0C00A359" w14:textId="597A7799" w:rsidR="008256DF" w:rsidRDefault="001211C4">
          <w:pPr>
            <w:pStyle w:val="Sumrio3"/>
            <w:tabs>
              <w:tab w:val="right" w:leader="dot" w:pos="8494"/>
            </w:tabs>
            <w:rPr>
              <w:rFonts w:eastAsiaTheme="minorEastAsia"/>
              <w:noProof/>
              <w:lang w:eastAsia="pt-BR"/>
            </w:rPr>
          </w:pPr>
          <w:hyperlink w:anchor="_Toc9939275" w:history="1">
            <w:r w:rsidR="008256DF" w:rsidRPr="006832A2">
              <w:rPr>
                <w:rStyle w:val="Hyperlink"/>
                <w:rFonts w:ascii="Arial" w:hAnsi="Arial" w:cs="Arial"/>
                <w:b/>
                <w:noProof/>
              </w:rPr>
              <w:t>6.1.8 Use Case Específico- Manter Rotas</w:t>
            </w:r>
            <w:r w:rsidR="008256DF">
              <w:rPr>
                <w:noProof/>
                <w:webHidden/>
              </w:rPr>
              <w:tab/>
            </w:r>
            <w:r w:rsidR="008256DF">
              <w:rPr>
                <w:noProof/>
                <w:webHidden/>
              </w:rPr>
              <w:fldChar w:fldCharType="begin"/>
            </w:r>
            <w:r w:rsidR="008256DF">
              <w:rPr>
                <w:noProof/>
                <w:webHidden/>
              </w:rPr>
              <w:instrText xml:space="preserve"> PAGEREF _Toc9939275 \h </w:instrText>
            </w:r>
            <w:r w:rsidR="008256DF">
              <w:rPr>
                <w:noProof/>
                <w:webHidden/>
              </w:rPr>
            </w:r>
            <w:r w:rsidR="008256DF">
              <w:rPr>
                <w:noProof/>
                <w:webHidden/>
              </w:rPr>
              <w:fldChar w:fldCharType="separate"/>
            </w:r>
            <w:r w:rsidR="0058170E">
              <w:rPr>
                <w:noProof/>
                <w:webHidden/>
              </w:rPr>
              <w:t>49</w:t>
            </w:r>
            <w:r w:rsidR="008256DF">
              <w:rPr>
                <w:noProof/>
                <w:webHidden/>
              </w:rPr>
              <w:fldChar w:fldCharType="end"/>
            </w:r>
          </w:hyperlink>
        </w:p>
        <w:p w14:paraId="0F8738F2" w14:textId="3ECD6B2F" w:rsidR="008256DF" w:rsidRDefault="001211C4">
          <w:pPr>
            <w:pStyle w:val="Sumrio3"/>
            <w:tabs>
              <w:tab w:val="right" w:leader="dot" w:pos="8494"/>
            </w:tabs>
            <w:rPr>
              <w:rFonts w:eastAsiaTheme="minorEastAsia"/>
              <w:noProof/>
              <w:lang w:eastAsia="pt-BR"/>
            </w:rPr>
          </w:pPr>
          <w:hyperlink w:anchor="_Toc9939276" w:history="1">
            <w:r w:rsidR="008256DF" w:rsidRPr="006832A2">
              <w:rPr>
                <w:rStyle w:val="Hyperlink"/>
                <w:rFonts w:ascii="Arial" w:hAnsi="Arial" w:cs="Arial"/>
                <w:b/>
                <w:noProof/>
              </w:rPr>
              <w:t>6.1.9 Use Case Específico- Manter Cubagem</w:t>
            </w:r>
            <w:r w:rsidR="008256DF">
              <w:rPr>
                <w:noProof/>
                <w:webHidden/>
              </w:rPr>
              <w:tab/>
            </w:r>
            <w:r w:rsidR="008256DF">
              <w:rPr>
                <w:noProof/>
                <w:webHidden/>
              </w:rPr>
              <w:fldChar w:fldCharType="begin"/>
            </w:r>
            <w:r w:rsidR="008256DF">
              <w:rPr>
                <w:noProof/>
                <w:webHidden/>
              </w:rPr>
              <w:instrText xml:space="preserve"> PAGEREF _Toc9939276 \h </w:instrText>
            </w:r>
            <w:r w:rsidR="008256DF">
              <w:rPr>
                <w:noProof/>
                <w:webHidden/>
              </w:rPr>
            </w:r>
            <w:r w:rsidR="008256DF">
              <w:rPr>
                <w:noProof/>
                <w:webHidden/>
              </w:rPr>
              <w:fldChar w:fldCharType="separate"/>
            </w:r>
            <w:r w:rsidR="0058170E">
              <w:rPr>
                <w:noProof/>
                <w:webHidden/>
              </w:rPr>
              <w:t>51</w:t>
            </w:r>
            <w:r w:rsidR="008256DF">
              <w:rPr>
                <w:noProof/>
                <w:webHidden/>
              </w:rPr>
              <w:fldChar w:fldCharType="end"/>
            </w:r>
          </w:hyperlink>
        </w:p>
        <w:p w14:paraId="51A04473" w14:textId="338C4288" w:rsidR="008256DF" w:rsidRDefault="001211C4">
          <w:pPr>
            <w:pStyle w:val="Sumrio2"/>
            <w:tabs>
              <w:tab w:val="right" w:leader="dot" w:pos="8494"/>
            </w:tabs>
            <w:rPr>
              <w:rFonts w:eastAsiaTheme="minorEastAsia"/>
              <w:noProof/>
              <w:lang w:eastAsia="pt-BR"/>
            </w:rPr>
          </w:pPr>
          <w:hyperlink w:anchor="_Toc9939277" w:history="1">
            <w:r w:rsidR="008256DF" w:rsidRPr="006832A2">
              <w:rPr>
                <w:rStyle w:val="Hyperlink"/>
                <w:rFonts w:ascii="Arial" w:hAnsi="Arial" w:cs="Arial"/>
                <w:b/>
                <w:noProof/>
              </w:rPr>
              <w:t>6.2 Diagrama de Classes</w:t>
            </w:r>
            <w:r w:rsidR="008256DF">
              <w:rPr>
                <w:noProof/>
                <w:webHidden/>
              </w:rPr>
              <w:tab/>
            </w:r>
            <w:r w:rsidR="008256DF">
              <w:rPr>
                <w:noProof/>
                <w:webHidden/>
              </w:rPr>
              <w:fldChar w:fldCharType="begin"/>
            </w:r>
            <w:r w:rsidR="008256DF">
              <w:rPr>
                <w:noProof/>
                <w:webHidden/>
              </w:rPr>
              <w:instrText xml:space="preserve"> PAGEREF _Toc9939277 \h </w:instrText>
            </w:r>
            <w:r w:rsidR="008256DF">
              <w:rPr>
                <w:noProof/>
                <w:webHidden/>
              </w:rPr>
            </w:r>
            <w:r w:rsidR="008256DF">
              <w:rPr>
                <w:noProof/>
                <w:webHidden/>
              </w:rPr>
              <w:fldChar w:fldCharType="separate"/>
            </w:r>
            <w:r w:rsidR="0058170E">
              <w:rPr>
                <w:noProof/>
                <w:webHidden/>
              </w:rPr>
              <w:t>53</w:t>
            </w:r>
            <w:r w:rsidR="008256DF">
              <w:rPr>
                <w:noProof/>
                <w:webHidden/>
              </w:rPr>
              <w:fldChar w:fldCharType="end"/>
            </w:r>
          </w:hyperlink>
        </w:p>
        <w:p w14:paraId="2156745C" w14:textId="5C350686" w:rsidR="00E34E11" w:rsidRDefault="005507EE">
          <w:r>
            <w:fldChar w:fldCharType="end"/>
          </w:r>
        </w:p>
      </w:sdtContent>
    </w:sdt>
    <w:p w14:paraId="2A525A2B" w14:textId="77777777" w:rsidR="00AF73B3" w:rsidRDefault="00E34E11">
      <w:pPr>
        <w:spacing w:line="259" w:lineRule="auto"/>
        <w:sectPr w:rsidR="00AF73B3">
          <w:pgSz w:w="11906" w:h="16838"/>
          <w:pgMar w:top="1417" w:right="1701" w:bottom="1417" w:left="1701" w:header="708" w:footer="708" w:gutter="0"/>
          <w:cols w:space="708"/>
          <w:docGrid w:linePitch="360"/>
        </w:sectPr>
      </w:pPr>
      <w:r>
        <w:br w:type="page"/>
      </w:r>
    </w:p>
    <w:p w14:paraId="734D5497" w14:textId="77777777" w:rsidR="00E34E11" w:rsidRDefault="00E34E11" w:rsidP="00E34E11">
      <w:pPr>
        <w:pStyle w:val="Ttulo1"/>
        <w:spacing w:line="360" w:lineRule="auto"/>
        <w:rPr>
          <w:rFonts w:ascii="Arial" w:hAnsi="Arial" w:cs="Arial"/>
          <w:b/>
          <w:color w:val="auto"/>
          <w:sz w:val="28"/>
        </w:rPr>
      </w:pPr>
      <w:bookmarkStart w:id="3" w:name="_Toc1054802"/>
      <w:bookmarkStart w:id="4" w:name="_Toc9939233"/>
      <w:r>
        <w:rPr>
          <w:rFonts w:ascii="Arial" w:hAnsi="Arial" w:cs="Arial"/>
          <w:b/>
          <w:color w:val="auto"/>
          <w:sz w:val="28"/>
        </w:rPr>
        <w:lastRenderedPageBreak/>
        <w:t xml:space="preserve">1.      </w:t>
      </w:r>
      <w:r w:rsidRPr="00204701">
        <w:rPr>
          <w:rFonts w:ascii="Arial" w:hAnsi="Arial" w:cs="Arial"/>
          <w:b/>
          <w:color w:val="auto"/>
          <w:sz w:val="28"/>
        </w:rPr>
        <w:t>INTRODUÇÃO</w:t>
      </w:r>
      <w:bookmarkEnd w:id="3"/>
      <w:bookmarkEnd w:id="4"/>
    </w:p>
    <w:p w14:paraId="78B308F5" w14:textId="77777777" w:rsidR="00E34E11" w:rsidRPr="00030EEF" w:rsidRDefault="00E34E11" w:rsidP="00E34E11">
      <w:pPr>
        <w:spacing w:line="360" w:lineRule="auto"/>
        <w:ind w:firstLine="708"/>
        <w:jc w:val="both"/>
        <w:rPr>
          <w:rFonts w:ascii="Arial" w:hAnsi="Arial" w:cs="Arial"/>
          <w:sz w:val="24"/>
          <w:szCs w:val="24"/>
        </w:rPr>
      </w:pPr>
      <w:r w:rsidRPr="00030EEF">
        <w:rPr>
          <w:rFonts w:ascii="Arial" w:hAnsi="Arial" w:cs="Arial"/>
          <w:sz w:val="24"/>
          <w:szCs w:val="24"/>
        </w:rPr>
        <w:t>O atual cenário comercial mundial vem apresentando cada vez mais empresas que se posicionam de forma a atender seus clientes em qualquer localidade regional, quebrando assim as barreiras territoriais e, dessa forma, conseguindo atingir um número maior de pessoas. Entretanto quando uma empresa se pré-dispõe a trabalhar dessa forma, precisa tomar alguns cuidados para que o processo não encareça demais seu produto.</w:t>
      </w:r>
    </w:p>
    <w:p w14:paraId="7E6847FE" w14:textId="1E1C6E58" w:rsidR="00560F41" w:rsidRDefault="001211C4" w:rsidP="00E34E11">
      <w:pPr>
        <w:spacing w:line="360" w:lineRule="auto"/>
        <w:ind w:firstLine="708"/>
        <w:jc w:val="both"/>
        <w:rPr>
          <w:rFonts w:ascii="Arial" w:hAnsi="Arial" w:cs="Arial"/>
          <w:sz w:val="24"/>
          <w:szCs w:val="24"/>
        </w:rPr>
      </w:pPr>
      <w:r w:rsidRPr="001211C4">
        <w:rPr>
          <w:rFonts w:ascii="Arial" w:hAnsi="Arial" w:cs="Arial"/>
          <w:sz w:val="24"/>
          <w:szCs w:val="24"/>
          <w:highlight w:val="yellow"/>
        </w:rPr>
        <w:t xml:space="preserve">No cenário nacional, segundo Louro (2018) os custos logísticos </w:t>
      </w:r>
      <w:proofErr w:type="gramStart"/>
      <w:r w:rsidRPr="001211C4">
        <w:rPr>
          <w:rFonts w:ascii="Arial" w:hAnsi="Arial" w:cs="Arial"/>
          <w:sz w:val="24"/>
          <w:szCs w:val="24"/>
          <w:highlight w:val="yellow"/>
        </w:rPr>
        <w:t>tem</w:t>
      </w:r>
      <w:proofErr w:type="gramEnd"/>
      <w:r w:rsidRPr="001211C4">
        <w:rPr>
          <w:rFonts w:ascii="Arial" w:hAnsi="Arial" w:cs="Arial"/>
          <w:sz w:val="24"/>
          <w:szCs w:val="24"/>
          <w:highlight w:val="yellow"/>
        </w:rPr>
        <w:t xml:space="preserve"> bastante significado nas empresas brasileiras, impactando suas despesas operacionais. Em uma pesquisa realizada pela fundação Dom Cabral, mostra que 12,37% correspondem a gastos com transporte e armazenagem no faturamento bruto anual das organizações, onde há um crescimento de 7,4% em relação aos últimos 3 anos. Portanto, uma boa gestão e aplicação de recursos nessa área garantem resultados vitais.</w:t>
      </w:r>
    </w:p>
    <w:p w14:paraId="076B929F" w14:textId="0E917CAA" w:rsidR="00E34E11" w:rsidRPr="00030EEF" w:rsidRDefault="00E34E11" w:rsidP="00E34E11">
      <w:pPr>
        <w:spacing w:line="360" w:lineRule="auto"/>
        <w:ind w:firstLine="708"/>
        <w:jc w:val="both"/>
        <w:rPr>
          <w:rFonts w:ascii="Arial" w:hAnsi="Arial" w:cs="Arial"/>
          <w:sz w:val="24"/>
          <w:szCs w:val="24"/>
        </w:rPr>
      </w:pPr>
      <w:r w:rsidRPr="00030EEF">
        <w:rPr>
          <w:rFonts w:ascii="Arial" w:hAnsi="Arial" w:cs="Arial"/>
          <w:sz w:val="24"/>
          <w:szCs w:val="24"/>
        </w:rPr>
        <w:t>Um desses cuidados está relacionado ao transporte desse produto até o cliente,</w:t>
      </w:r>
      <w:r>
        <w:rPr>
          <w:rFonts w:ascii="Arial" w:hAnsi="Arial" w:cs="Arial"/>
          <w:sz w:val="24"/>
          <w:szCs w:val="24"/>
        </w:rPr>
        <w:t xml:space="preserve"> e se o</w:t>
      </w:r>
      <w:r w:rsidRPr="00030EEF">
        <w:rPr>
          <w:rFonts w:ascii="Arial" w:hAnsi="Arial" w:cs="Arial"/>
          <w:sz w:val="24"/>
          <w:szCs w:val="24"/>
        </w:rPr>
        <w:t xml:space="preserve"> processo não</w:t>
      </w:r>
      <w:r>
        <w:rPr>
          <w:rFonts w:ascii="Arial" w:hAnsi="Arial" w:cs="Arial"/>
          <w:sz w:val="24"/>
          <w:szCs w:val="24"/>
        </w:rPr>
        <w:t xml:space="preserve"> for</w:t>
      </w:r>
      <w:r w:rsidRPr="00030EEF">
        <w:rPr>
          <w:rFonts w:ascii="Arial" w:hAnsi="Arial" w:cs="Arial"/>
          <w:sz w:val="24"/>
          <w:szCs w:val="24"/>
        </w:rPr>
        <w:t xml:space="preserve"> planejado adequadamente pode encarecer o produto e até mesmo inviabilizar o serviço. A esse planejamento dá-se o nome de logística.</w:t>
      </w:r>
    </w:p>
    <w:p w14:paraId="44E49BBA" w14:textId="77777777" w:rsidR="00E34E11" w:rsidRPr="001D0331" w:rsidRDefault="00E34E11" w:rsidP="00E34E11">
      <w:pPr>
        <w:spacing w:line="360" w:lineRule="auto"/>
        <w:ind w:firstLine="708"/>
        <w:jc w:val="both"/>
        <w:rPr>
          <w:rFonts w:ascii="Arial" w:hAnsi="Arial" w:cs="Arial"/>
          <w:sz w:val="24"/>
          <w:szCs w:val="24"/>
        </w:rPr>
      </w:pPr>
      <w:r w:rsidRPr="001D0331">
        <w:rPr>
          <w:rFonts w:ascii="Arial" w:hAnsi="Arial" w:cs="Arial"/>
          <w:sz w:val="24"/>
          <w:szCs w:val="24"/>
        </w:rPr>
        <w:t xml:space="preserve">Na visão de </w:t>
      </w:r>
      <w:proofErr w:type="spellStart"/>
      <w:r w:rsidRPr="001D0331">
        <w:rPr>
          <w:rFonts w:ascii="Arial" w:hAnsi="Arial" w:cs="Arial"/>
          <w:sz w:val="24"/>
          <w:szCs w:val="24"/>
        </w:rPr>
        <w:t>Ballou</w:t>
      </w:r>
      <w:proofErr w:type="spellEnd"/>
      <w:r w:rsidRPr="001D0331">
        <w:rPr>
          <w:rFonts w:ascii="Arial" w:hAnsi="Arial" w:cs="Arial"/>
          <w:sz w:val="24"/>
          <w:szCs w:val="24"/>
        </w:rPr>
        <w:t xml:space="preserve"> (2008), a logística empresarial estuda </w:t>
      </w:r>
      <w:r>
        <w:rPr>
          <w:rFonts w:ascii="Arial" w:hAnsi="Arial" w:cs="Arial"/>
          <w:sz w:val="24"/>
          <w:szCs w:val="24"/>
        </w:rPr>
        <w:t xml:space="preserve">uma maneira de melhor rentabilidade nos serviços de distribuição aos consumidores, oferecendo um planejamento, organização e controle dos processos de movimentação e armazenagem que buscam aperfeiçoar o fluxo dos produtos. É um fator que envolve dois lados, o cliente, onde está busca de bens e serviços quando e onde deseja, e o fornecedor, que procuram oferecer uma maior facilidade na distribuição de seus produtos e serviços. </w:t>
      </w:r>
    </w:p>
    <w:p w14:paraId="113710BB" w14:textId="77777777" w:rsidR="00E34E11" w:rsidRPr="001D0331" w:rsidRDefault="00E34E11" w:rsidP="00E34E11">
      <w:pPr>
        <w:spacing w:line="360" w:lineRule="auto"/>
        <w:jc w:val="both"/>
        <w:rPr>
          <w:rFonts w:ascii="Arial" w:hAnsi="Arial" w:cs="Arial"/>
          <w:sz w:val="24"/>
          <w:szCs w:val="24"/>
        </w:rPr>
      </w:pPr>
    </w:p>
    <w:p w14:paraId="08898777" w14:textId="77777777" w:rsidR="00E34E11" w:rsidRPr="00594BCA" w:rsidRDefault="00E34E11" w:rsidP="00E34E11">
      <w:pPr>
        <w:rPr>
          <w:rFonts w:ascii="Arial" w:hAnsi="Arial" w:cs="Arial"/>
          <w:b/>
          <w:sz w:val="28"/>
          <w:szCs w:val="28"/>
        </w:rPr>
      </w:pPr>
      <w:r w:rsidRPr="00594BCA">
        <w:rPr>
          <w:rFonts w:ascii="Arial" w:hAnsi="Arial" w:cs="Arial"/>
          <w:b/>
          <w:sz w:val="28"/>
          <w:szCs w:val="28"/>
        </w:rPr>
        <w:t>Problema</w:t>
      </w:r>
    </w:p>
    <w:p w14:paraId="1F1E962E" w14:textId="77777777" w:rsidR="00E34E11" w:rsidRDefault="00E34E11" w:rsidP="00E34E11">
      <w:pPr>
        <w:spacing w:line="360" w:lineRule="auto"/>
        <w:ind w:firstLine="708"/>
        <w:jc w:val="both"/>
        <w:rPr>
          <w:rFonts w:ascii="Arial" w:hAnsi="Arial" w:cs="Arial"/>
          <w:sz w:val="24"/>
          <w:szCs w:val="24"/>
        </w:rPr>
      </w:pPr>
      <w:r w:rsidRPr="00CB2577">
        <w:rPr>
          <w:rFonts w:ascii="Arial" w:hAnsi="Arial" w:cs="Arial"/>
          <w:sz w:val="24"/>
          <w:szCs w:val="24"/>
        </w:rPr>
        <w:t xml:space="preserve">A logística vem ganhando destaque na </w:t>
      </w:r>
      <w:r>
        <w:rPr>
          <w:rFonts w:ascii="Arial" w:hAnsi="Arial" w:cs="Arial"/>
          <w:sz w:val="24"/>
          <w:szCs w:val="24"/>
        </w:rPr>
        <w:t xml:space="preserve">gestão das organizações, possuindo </w:t>
      </w:r>
      <w:r w:rsidRPr="00CB2577">
        <w:rPr>
          <w:rFonts w:ascii="Arial" w:hAnsi="Arial" w:cs="Arial"/>
          <w:sz w:val="24"/>
          <w:szCs w:val="24"/>
        </w:rPr>
        <w:t xml:space="preserve">um papel importante para uma estratégia eficaz na distribuição de mercadorias, fazendo assim, produtos e serviços chegarem a consumidores com </w:t>
      </w:r>
      <w:r>
        <w:rPr>
          <w:rFonts w:ascii="Arial" w:hAnsi="Arial" w:cs="Arial"/>
          <w:sz w:val="24"/>
          <w:szCs w:val="24"/>
        </w:rPr>
        <w:t xml:space="preserve">o menor tempo e custo. </w:t>
      </w:r>
      <w:r w:rsidRPr="00594BCA">
        <w:rPr>
          <w:rFonts w:ascii="Arial" w:hAnsi="Arial" w:cs="Arial"/>
          <w:sz w:val="24"/>
          <w:szCs w:val="24"/>
        </w:rPr>
        <w:t xml:space="preserve">Segundo </w:t>
      </w:r>
      <w:proofErr w:type="spellStart"/>
      <w:r w:rsidRPr="00594BCA">
        <w:rPr>
          <w:rFonts w:ascii="Arial" w:hAnsi="Arial" w:cs="Arial"/>
          <w:sz w:val="24"/>
          <w:szCs w:val="24"/>
        </w:rPr>
        <w:t>Ballou</w:t>
      </w:r>
      <w:proofErr w:type="spellEnd"/>
      <w:r w:rsidRPr="00594BCA">
        <w:rPr>
          <w:rFonts w:ascii="Arial" w:hAnsi="Arial" w:cs="Arial"/>
          <w:sz w:val="24"/>
          <w:szCs w:val="24"/>
        </w:rPr>
        <w:t xml:space="preserve"> (2008) a dificuldade enfrentada pela </w:t>
      </w:r>
      <w:r w:rsidRPr="00594BCA">
        <w:rPr>
          <w:rFonts w:ascii="Arial" w:hAnsi="Arial" w:cs="Arial"/>
          <w:sz w:val="24"/>
          <w:szCs w:val="24"/>
        </w:rPr>
        <w:lastRenderedPageBreak/>
        <w:t>logística é diminuir o espaço existente entre serviços e bens produzidos e a necessidade de consumo, visto que recursos e consumidores possam estar geograficamente distantes.</w:t>
      </w:r>
    </w:p>
    <w:p w14:paraId="73743428" w14:textId="6DD888E7" w:rsidR="00E34E11" w:rsidRDefault="00E34E11" w:rsidP="00E34E11">
      <w:pPr>
        <w:spacing w:line="360" w:lineRule="auto"/>
        <w:ind w:firstLine="708"/>
        <w:jc w:val="both"/>
        <w:rPr>
          <w:rFonts w:ascii="Arial" w:hAnsi="Arial" w:cs="Arial"/>
          <w:sz w:val="24"/>
          <w:szCs w:val="24"/>
        </w:rPr>
      </w:pPr>
      <w:r>
        <w:rPr>
          <w:rFonts w:ascii="Arial" w:hAnsi="Arial" w:cs="Arial"/>
          <w:sz w:val="24"/>
          <w:szCs w:val="24"/>
        </w:rPr>
        <w:t xml:space="preserve"> </w:t>
      </w:r>
      <w:r w:rsidR="001211C4" w:rsidRPr="001211C4">
        <w:rPr>
          <w:rFonts w:ascii="Arial" w:hAnsi="Arial" w:cs="Arial"/>
          <w:sz w:val="24"/>
          <w:szCs w:val="24"/>
          <w:highlight w:val="yellow"/>
        </w:rPr>
        <w:t>O</w:t>
      </w:r>
      <w:r w:rsidRPr="001211C4">
        <w:rPr>
          <w:rFonts w:ascii="Arial" w:hAnsi="Arial" w:cs="Arial"/>
          <w:sz w:val="24"/>
          <w:szCs w:val="24"/>
          <w:highlight w:val="yellow"/>
        </w:rPr>
        <w:t xml:space="preserve"> uso de ferramentas tecnológicas</w:t>
      </w:r>
      <w:r w:rsidR="001211C4" w:rsidRPr="001211C4">
        <w:rPr>
          <w:rFonts w:ascii="Arial" w:hAnsi="Arial" w:cs="Arial"/>
          <w:sz w:val="24"/>
          <w:szCs w:val="24"/>
          <w:highlight w:val="yellow"/>
        </w:rPr>
        <w:t xml:space="preserve"> (softwares)</w:t>
      </w:r>
      <w:r w:rsidRPr="001211C4">
        <w:rPr>
          <w:rFonts w:ascii="Arial" w:hAnsi="Arial" w:cs="Arial"/>
          <w:sz w:val="24"/>
          <w:szCs w:val="24"/>
          <w:highlight w:val="yellow"/>
        </w:rPr>
        <w:t xml:space="preserve"> adequadas podem ser um importante instrumento para o acompanhamento do fluxo e distribuição de mercadorias</w:t>
      </w:r>
      <w:r w:rsidR="001211C4" w:rsidRPr="001211C4">
        <w:rPr>
          <w:rFonts w:ascii="Arial" w:hAnsi="Arial" w:cs="Arial"/>
          <w:sz w:val="24"/>
          <w:szCs w:val="24"/>
          <w:highlight w:val="yellow"/>
        </w:rPr>
        <w:t>?</w:t>
      </w:r>
    </w:p>
    <w:p w14:paraId="4C01CD61" w14:textId="77777777" w:rsidR="00E34E11" w:rsidRPr="00CB2577" w:rsidRDefault="00E34E11" w:rsidP="00E34E11">
      <w:pPr>
        <w:spacing w:line="360" w:lineRule="auto"/>
        <w:ind w:firstLine="708"/>
        <w:jc w:val="both"/>
        <w:rPr>
          <w:rFonts w:ascii="Arial" w:hAnsi="Arial" w:cs="Arial"/>
          <w:sz w:val="24"/>
          <w:szCs w:val="24"/>
        </w:rPr>
      </w:pPr>
    </w:p>
    <w:p w14:paraId="7C30DCF9" w14:textId="77777777" w:rsidR="00E34E11" w:rsidRDefault="00E34E11" w:rsidP="00E34E11">
      <w:pPr>
        <w:rPr>
          <w:rFonts w:ascii="Arial" w:hAnsi="Arial" w:cs="Arial"/>
          <w:b/>
          <w:sz w:val="28"/>
          <w:szCs w:val="28"/>
        </w:rPr>
      </w:pPr>
      <w:r>
        <w:rPr>
          <w:rFonts w:ascii="Arial" w:hAnsi="Arial" w:cs="Arial"/>
          <w:b/>
          <w:sz w:val="28"/>
          <w:szCs w:val="28"/>
        </w:rPr>
        <w:t>Objetivo</w:t>
      </w:r>
    </w:p>
    <w:p w14:paraId="799A3B62" w14:textId="77777777" w:rsidR="00E34E11" w:rsidRPr="009529F3" w:rsidRDefault="00E34E11" w:rsidP="00E34E11">
      <w:pPr>
        <w:spacing w:line="360" w:lineRule="auto"/>
        <w:ind w:firstLine="708"/>
        <w:jc w:val="both"/>
        <w:rPr>
          <w:rFonts w:ascii="Arial" w:hAnsi="Arial" w:cs="Arial"/>
          <w:b/>
          <w:sz w:val="24"/>
          <w:szCs w:val="24"/>
        </w:rPr>
      </w:pPr>
      <w:r w:rsidRPr="009529F3">
        <w:rPr>
          <w:rFonts w:ascii="Arial" w:hAnsi="Arial" w:cs="Arial"/>
          <w:b/>
          <w:sz w:val="24"/>
          <w:szCs w:val="24"/>
        </w:rPr>
        <w:t>Geral:</w:t>
      </w:r>
    </w:p>
    <w:p w14:paraId="2CE5136B" w14:textId="64A90EDD" w:rsidR="00E34E11" w:rsidRDefault="00E34E11" w:rsidP="00E34E11">
      <w:pPr>
        <w:spacing w:line="360" w:lineRule="auto"/>
        <w:ind w:firstLine="708"/>
        <w:jc w:val="both"/>
        <w:rPr>
          <w:rFonts w:ascii="Arial" w:hAnsi="Arial" w:cs="Arial"/>
          <w:sz w:val="24"/>
          <w:szCs w:val="24"/>
        </w:rPr>
      </w:pPr>
      <w:r>
        <w:rPr>
          <w:rFonts w:ascii="Arial" w:hAnsi="Arial" w:cs="Arial"/>
          <w:sz w:val="24"/>
          <w:szCs w:val="24"/>
        </w:rPr>
        <w:t xml:space="preserve">O </w:t>
      </w:r>
      <w:r w:rsidRPr="00DB610A">
        <w:rPr>
          <w:rFonts w:ascii="Arial" w:hAnsi="Arial" w:cs="Arial"/>
          <w:sz w:val="24"/>
          <w:szCs w:val="24"/>
        </w:rPr>
        <w:t>objetivo</w:t>
      </w:r>
      <w:r>
        <w:rPr>
          <w:rFonts w:ascii="Arial" w:hAnsi="Arial" w:cs="Arial"/>
          <w:sz w:val="24"/>
          <w:szCs w:val="24"/>
        </w:rPr>
        <w:t xml:space="preserve"> geral </w:t>
      </w:r>
      <w:r w:rsidRPr="00DB610A">
        <w:rPr>
          <w:rFonts w:ascii="Arial" w:hAnsi="Arial" w:cs="Arial"/>
          <w:sz w:val="24"/>
          <w:szCs w:val="24"/>
        </w:rPr>
        <w:t xml:space="preserve"> é desenvolver um software que auxilie </w:t>
      </w:r>
      <w:r>
        <w:rPr>
          <w:rFonts w:ascii="Arial" w:hAnsi="Arial" w:cs="Arial"/>
          <w:sz w:val="24"/>
          <w:szCs w:val="24"/>
        </w:rPr>
        <w:t>as empresas</w:t>
      </w:r>
      <w:r w:rsidRPr="00DB610A">
        <w:rPr>
          <w:rFonts w:ascii="Arial" w:hAnsi="Arial" w:cs="Arial"/>
          <w:sz w:val="24"/>
          <w:szCs w:val="24"/>
        </w:rPr>
        <w:t xml:space="preserve"> nos </w:t>
      </w:r>
      <w:r>
        <w:rPr>
          <w:rFonts w:ascii="Arial" w:hAnsi="Arial" w:cs="Arial"/>
          <w:sz w:val="24"/>
          <w:szCs w:val="24"/>
        </w:rPr>
        <w:t>processos logísticos,</w:t>
      </w:r>
      <w:r w:rsidR="00EB2FEC">
        <w:rPr>
          <w:rFonts w:ascii="Arial" w:hAnsi="Arial" w:cs="Arial"/>
          <w:sz w:val="24"/>
          <w:szCs w:val="24"/>
        </w:rPr>
        <w:t xml:space="preserve"> realizando a cubagem de mercadorias dentro do veículo auxiliando a distribuir os produtos da melhor forma, e</w:t>
      </w:r>
      <w:r>
        <w:rPr>
          <w:rFonts w:ascii="Arial" w:hAnsi="Arial" w:cs="Arial"/>
          <w:sz w:val="24"/>
          <w:szCs w:val="24"/>
        </w:rPr>
        <w:t xml:space="preserve"> utiliza</w:t>
      </w:r>
      <w:r w:rsidR="00EB2FEC">
        <w:rPr>
          <w:rFonts w:ascii="Arial" w:hAnsi="Arial" w:cs="Arial"/>
          <w:sz w:val="24"/>
          <w:szCs w:val="24"/>
        </w:rPr>
        <w:t>r</w:t>
      </w:r>
      <w:r>
        <w:rPr>
          <w:rFonts w:ascii="Arial" w:hAnsi="Arial" w:cs="Arial"/>
          <w:sz w:val="24"/>
          <w:szCs w:val="24"/>
        </w:rPr>
        <w:t xml:space="preserve"> a API Google Maps para realizar a roteirização dos trajetos, mostrando que o mesmo pode ser utilizado em aplicações we</w:t>
      </w:r>
      <w:r w:rsidR="00A56D8E">
        <w:rPr>
          <w:rFonts w:ascii="Arial" w:hAnsi="Arial" w:cs="Arial"/>
          <w:sz w:val="24"/>
          <w:szCs w:val="24"/>
        </w:rPr>
        <w:t>b</w:t>
      </w:r>
      <w:r>
        <w:rPr>
          <w:rFonts w:ascii="Arial" w:hAnsi="Arial" w:cs="Arial"/>
          <w:sz w:val="24"/>
          <w:szCs w:val="24"/>
        </w:rPr>
        <w:t>.</w:t>
      </w:r>
    </w:p>
    <w:p w14:paraId="455DD31B" w14:textId="18FCC3E9" w:rsidR="00E34E11" w:rsidRPr="00EB2FEC" w:rsidRDefault="00E34E11" w:rsidP="00EB2FEC">
      <w:pPr>
        <w:spacing w:line="360" w:lineRule="auto"/>
        <w:ind w:firstLine="708"/>
        <w:jc w:val="both"/>
        <w:rPr>
          <w:rFonts w:ascii="Arial" w:hAnsi="Arial" w:cs="Arial"/>
          <w:b/>
          <w:sz w:val="24"/>
          <w:szCs w:val="24"/>
        </w:rPr>
      </w:pPr>
      <w:r w:rsidRPr="009529F3">
        <w:rPr>
          <w:rFonts w:ascii="Arial" w:hAnsi="Arial" w:cs="Arial"/>
          <w:b/>
          <w:sz w:val="24"/>
          <w:szCs w:val="24"/>
        </w:rPr>
        <w:t>Específico:</w:t>
      </w:r>
    </w:p>
    <w:p w14:paraId="3B7890D8" w14:textId="1199F2F5" w:rsidR="00E34E11" w:rsidRDefault="00E34E11" w:rsidP="009529F3">
      <w:pPr>
        <w:pStyle w:val="PargrafodaLista"/>
        <w:numPr>
          <w:ilvl w:val="0"/>
          <w:numId w:val="3"/>
        </w:numPr>
        <w:spacing w:line="360" w:lineRule="auto"/>
        <w:jc w:val="both"/>
        <w:rPr>
          <w:rFonts w:ascii="Arial" w:hAnsi="Arial" w:cs="Arial"/>
          <w:sz w:val="24"/>
          <w:szCs w:val="24"/>
        </w:rPr>
      </w:pPr>
      <w:r w:rsidRPr="009529F3">
        <w:rPr>
          <w:rFonts w:ascii="Arial" w:hAnsi="Arial" w:cs="Arial"/>
          <w:sz w:val="24"/>
          <w:szCs w:val="24"/>
        </w:rPr>
        <w:t>Conceituar o que é logística, seus principais processos</w:t>
      </w:r>
      <w:r w:rsidR="00EB2FEC">
        <w:rPr>
          <w:rFonts w:ascii="Arial" w:hAnsi="Arial" w:cs="Arial"/>
          <w:sz w:val="24"/>
          <w:szCs w:val="24"/>
        </w:rPr>
        <w:t>;</w:t>
      </w:r>
    </w:p>
    <w:p w14:paraId="28B297E2" w14:textId="7A2C75CA" w:rsidR="00EB2FEC" w:rsidRDefault="00EB2FEC" w:rsidP="009529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Compreender como a área de TI pode auxiliar na logística de transporte;</w:t>
      </w:r>
    </w:p>
    <w:p w14:paraId="16AFC95C" w14:textId="4FDCB60E" w:rsidR="00EB2FEC" w:rsidRPr="009529F3" w:rsidRDefault="00EB2FEC" w:rsidP="009529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Levantar as necessidades funcionais do sistema.</w:t>
      </w:r>
    </w:p>
    <w:p w14:paraId="1B5986BD" w14:textId="5B576D56" w:rsidR="00E34E11" w:rsidRPr="009529F3" w:rsidRDefault="00E34E11" w:rsidP="009529F3">
      <w:pPr>
        <w:pStyle w:val="PargrafodaLista"/>
        <w:numPr>
          <w:ilvl w:val="0"/>
          <w:numId w:val="3"/>
        </w:numPr>
        <w:spacing w:line="360" w:lineRule="auto"/>
        <w:jc w:val="both"/>
        <w:rPr>
          <w:rFonts w:ascii="Arial" w:hAnsi="Arial" w:cs="Arial"/>
          <w:sz w:val="24"/>
          <w:szCs w:val="24"/>
        </w:rPr>
      </w:pPr>
      <w:r w:rsidRPr="009529F3">
        <w:rPr>
          <w:rFonts w:ascii="Arial" w:hAnsi="Arial" w:cs="Arial"/>
          <w:sz w:val="24"/>
          <w:szCs w:val="24"/>
        </w:rPr>
        <w:t>Criar a documentação do sistema</w:t>
      </w:r>
      <w:r w:rsidR="00EB2FEC">
        <w:rPr>
          <w:rFonts w:ascii="Arial" w:hAnsi="Arial" w:cs="Arial"/>
          <w:sz w:val="24"/>
          <w:szCs w:val="24"/>
        </w:rPr>
        <w:t>;</w:t>
      </w:r>
    </w:p>
    <w:p w14:paraId="5492B316" w14:textId="5AD1BE18" w:rsidR="00E34E11" w:rsidRPr="009529F3" w:rsidRDefault="00E34E11" w:rsidP="009529F3">
      <w:pPr>
        <w:pStyle w:val="PargrafodaLista"/>
        <w:numPr>
          <w:ilvl w:val="0"/>
          <w:numId w:val="3"/>
        </w:numPr>
        <w:spacing w:line="360" w:lineRule="auto"/>
        <w:jc w:val="both"/>
        <w:rPr>
          <w:rFonts w:ascii="Arial" w:hAnsi="Arial" w:cs="Arial"/>
          <w:sz w:val="24"/>
          <w:szCs w:val="24"/>
        </w:rPr>
      </w:pPr>
      <w:r w:rsidRPr="009529F3">
        <w:rPr>
          <w:rFonts w:ascii="Arial" w:hAnsi="Arial" w:cs="Arial"/>
          <w:sz w:val="24"/>
          <w:szCs w:val="24"/>
        </w:rPr>
        <w:t>Entender a funcionalidade e aplicação do Google Maps</w:t>
      </w:r>
      <w:r w:rsidR="00EB2FEC">
        <w:rPr>
          <w:rFonts w:ascii="Arial" w:hAnsi="Arial" w:cs="Arial"/>
          <w:sz w:val="24"/>
          <w:szCs w:val="24"/>
        </w:rPr>
        <w:t>;</w:t>
      </w:r>
    </w:p>
    <w:p w14:paraId="1AED3633" w14:textId="0E414CD0" w:rsidR="00E34E11" w:rsidRPr="009529F3" w:rsidRDefault="00E34E11" w:rsidP="009529F3">
      <w:pPr>
        <w:pStyle w:val="PargrafodaLista"/>
        <w:numPr>
          <w:ilvl w:val="0"/>
          <w:numId w:val="3"/>
        </w:numPr>
        <w:spacing w:line="360" w:lineRule="auto"/>
        <w:jc w:val="both"/>
        <w:rPr>
          <w:rFonts w:ascii="Arial" w:hAnsi="Arial" w:cs="Arial"/>
          <w:sz w:val="24"/>
          <w:szCs w:val="24"/>
        </w:rPr>
      </w:pPr>
      <w:r w:rsidRPr="009529F3">
        <w:rPr>
          <w:rFonts w:ascii="Arial" w:hAnsi="Arial" w:cs="Arial"/>
          <w:sz w:val="24"/>
          <w:szCs w:val="24"/>
        </w:rPr>
        <w:t>Averiguar a  aplicabilidade da API</w:t>
      </w:r>
      <w:r w:rsidR="00E048F8" w:rsidRPr="009529F3">
        <w:rPr>
          <w:rFonts w:ascii="Arial" w:hAnsi="Arial" w:cs="Arial"/>
          <w:sz w:val="24"/>
          <w:szCs w:val="24"/>
        </w:rPr>
        <w:t xml:space="preserve">, onde </w:t>
      </w:r>
      <w:r w:rsidRPr="009529F3">
        <w:rPr>
          <w:rFonts w:ascii="Arial" w:hAnsi="Arial" w:cs="Arial"/>
          <w:sz w:val="24"/>
          <w:szCs w:val="24"/>
        </w:rPr>
        <w:t>fornece opções para se traçar uma rota</w:t>
      </w:r>
      <w:r w:rsidR="00EB2FEC">
        <w:rPr>
          <w:rFonts w:ascii="Arial" w:hAnsi="Arial" w:cs="Arial"/>
          <w:sz w:val="24"/>
          <w:szCs w:val="24"/>
        </w:rPr>
        <w:t>; e</w:t>
      </w:r>
    </w:p>
    <w:p w14:paraId="194508E3" w14:textId="144B524D" w:rsidR="00E34E11" w:rsidRPr="009529F3" w:rsidRDefault="00E34E11" w:rsidP="009529F3">
      <w:pPr>
        <w:pStyle w:val="PargrafodaLista"/>
        <w:numPr>
          <w:ilvl w:val="0"/>
          <w:numId w:val="3"/>
        </w:numPr>
        <w:spacing w:line="360" w:lineRule="auto"/>
        <w:jc w:val="both"/>
        <w:rPr>
          <w:rFonts w:ascii="Arial" w:hAnsi="Arial" w:cs="Arial"/>
          <w:sz w:val="24"/>
          <w:szCs w:val="24"/>
        </w:rPr>
      </w:pPr>
      <w:r w:rsidRPr="009529F3">
        <w:rPr>
          <w:rFonts w:ascii="Arial" w:hAnsi="Arial" w:cs="Arial"/>
          <w:sz w:val="24"/>
          <w:szCs w:val="24"/>
        </w:rPr>
        <w:t xml:space="preserve">Desenvolver </w:t>
      </w:r>
      <w:r w:rsidR="00E048F8" w:rsidRPr="009529F3">
        <w:rPr>
          <w:rFonts w:ascii="Arial" w:hAnsi="Arial" w:cs="Arial"/>
          <w:sz w:val="24"/>
          <w:szCs w:val="24"/>
        </w:rPr>
        <w:t>o</w:t>
      </w:r>
      <w:r w:rsidRPr="009529F3">
        <w:rPr>
          <w:rFonts w:ascii="Arial" w:hAnsi="Arial" w:cs="Arial"/>
          <w:sz w:val="24"/>
          <w:szCs w:val="24"/>
        </w:rPr>
        <w:t xml:space="preserve"> sistema</w:t>
      </w:r>
      <w:r w:rsidR="00E048F8" w:rsidRPr="009529F3">
        <w:rPr>
          <w:rFonts w:ascii="Arial" w:hAnsi="Arial" w:cs="Arial"/>
          <w:sz w:val="24"/>
          <w:szCs w:val="24"/>
        </w:rPr>
        <w:t>.</w:t>
      </w:r>
    </w:p>
    <w:p w14:paraId="0872B573" w14:textId="77777777" w:rsidR="00E34E11" w:rsidRPr="00DB610A" w:rsidRDefault="00E34E11" w:rsidP="00E34E11">
      <w:pPr>
        <w:spacing w:line="360" w:lineRule="auto"/>
        <w:ind w:firstLine="708"/>
        <w:jc w:val="both"/>
        <w:rPr>
          <w:rFonts w:ascii="Arial" w:hAnsi="Arial" w:cs="Arial"/>
          <w:sz w:val="24"/>
          <w:szCs w:val="24"/>
        </w:rPr>
      </w:pPr>
    </w:p>
    <w:p w14:paraId="69FC282D" w14:textId="3F44B9C9" w:rsidR="007A0C1C" w:rsidRPr="00F701E9" w:rsidRDefault="00E34E11" w:rsidP="00F701E9">
      <w:pPr>
        <w:rPr>
          <w:rFonts w:ascii="Arial" w:hAnsi="Arial" w:cs="Arial"/>
          <w:b/>
          <w:sz w:val="28"/>
          <w:szCs w:val="28"/>
        </w:rPr>
      </w:pPr>
      <w:r>
        <w:rPr>
          <w:rFonts w:ascii="Arial" w:hAnsi="Arial" w:cs="Arial"/>
          <w:b/>
          <w:sz w:val="28"/>
          <w:szCs w:val="28"/>
        </w:rPr>
        <w:t>Justificativa</w:t>
      </w:r>
    </w:p>
    <w:p w14:paraId="4A4C8C4B" w14:textId="77777777" w:rsidR="00F701E9" w:rsidRDefault="00E34E11" w:rsidP="00E34E11">
      <w:pPr>
        <w:spacing w:line="360" w:lineRule="auto"/>
        <w:ind w:firstLine="708"/>
        <w:jc w:val="both"/>
        <w:rPr>
          <w:rFonts w:ascii="Arial" w:hAnsi="Arial" w:cs="Arial"/>
          <w:sz w:val="24"/>
          <w:szCs w:val="24"/>
        </w:rPr>
      </w:pPr>
      <w:r w:rsidRPr="00955ED4">
        <w:rPr>
          <w:rFonts w:ascii="Arial" w:hAnsi="Arial" w:cs="Arial"/>
          <w:sz w:val="24"/>
          <w:szCs w:val="24"/>
        </w:rPr>
        <w:t xml:space="preserve">Devido à alta demanda do comércio mundial e a globalização comercial, há uma necessidade de inovações tecnológicas na área de logística. </w:t>
      </w:r>
      <w:r>
        <w:rPr>
          <w:rFonts w:ascii="Arial" w:hAnsi="Arial" w:cs="Arial"/>
          <w:sz w:val="24"/>
          <w:szCs w:val="24"/>
        </w:rPr>
        <w:t>Mesmo com o avanço da tecnologia ainda existem falhas e</w:t>
      </w:r>
      <w:r w:rsidRPr="00955ED4">
        <w:rPr>
          <w:rFonts w:ascii="Arial" w:hAnsi="Arial" w:cs="Arial"/>
          <w:sz w:val="24"/>
          <w:szCs w:val="24"/>
        </w:rPr>
        <w:t xml:space="preserve"> retardo na comunicação pelo sistema, porque os dados</w:t>
      </w:r>
      <w:r>
        <w:rPr>
          <w:rFonts w:ascii="Arial" w:hAnsi="Arial" w:cs="Arial"/>
          <w:sz w:val="24"/>
          <w:szCs w:val="24"/>
        </w:rPr>
        <w:t xml:space="preserve"> na quais se referem as informações utilizadas no </w:t>
      </w:r>
      <w:r>
        <w:rPr>
          <w:rFonts w:ascii="Arial" w:hAnsi="Arial" w:cs="Arial"/>
          <w:sz w:val="24"/>
          <w:szCs w:val="24"/>
        </w:rPr>
        <w:lastRenderedPageBreak/>
        <w:t>processo logístico,</w:t>
      </w:r>
      <w:r w:rsidRPr="00955ED4">
        <w:rPr>
          <w:rFonts w:ascii="Arial" w:hAnsi="Arial" w:cs="Arial"/>
          <w:sz w:val="24"/>
          <w:szCs w:val="24"/>
        </w:rPr>
        <w:t xml:space="preserve"> não foram apresentados no formato adequado.</w:t>
      </w:r>
      <w:r>
        <w:rPr>
          <w:rFonts w:ascii="Arial" w:hAnsi="Arial" w:cs="Arial"/>
          <w:sz w:val="24"/>
          <w:szCs w:val="24"/>
        </w:rPr>
        <w:t xml:space="preserve"> </w:t>
      </w:r>
      <w:r w:rsidRPr="00955ED4">
        <w:rPr>
          <w:rFonts w:ascii="Arial" w:hAnsi="Arial" w:cs="Arial"/>
          <w:sz w:val="24"/>
          <w:szCs w:val="24"/>
        </w:rPr>
        <w:t>(MOURA, 2004).</w:t>
      </w:r>
    </w:p>
    <w:p w14:paraId="75AEF4CE" w14:textId="1311E450" w:rsidR="00F701E9" w:rsidRPr="007A0C1C" w:rsidRDefault="006A1CF2" w:rsidP="00F701E9">
      <w:pPr>
        <w:spacing w:line="360" w:lineRule="auto"/>
        <w:jc w:val="both"/>
        <w:rPr>
          <w:rFonts w:ascii="Arial" w:hAnsi="Arial" w:cs="Arial"/>
          <w:sz w:val="24"/>
          <w:szCs w:val="28"/>
        </w:rPr>
      </w:pPr>
      <w:r>
        <w:rPr>
          <w:rFonts w:ascii="Arial" w:hAnsi="Arial" w:cs="Arial"/>
          <w:sz w:val="24"/>
          <w:szCs w:val="28"/>
        </w:rPr>
        <w:tab/>
      </w:r>
      <w:r w:rsidR="002C784B" w:rsidRPr="004478A7">
        <w:rPr>
          <w:rFonts w:ascii="Arial" w:hAnsi="Arial" w:cs="Arial"/>
          <w:sz w:val="24"/>
          <w:szCs w:val="28"/>
          <w:highlight w:val="yellow"/>
        </w:rPr>
        <w:t>D</w:t>
      </w:r>
      <w:r w:rsidR="00F701E9" w:rsidRPr="004478A7">
        <w:rPr>
          <w:rFonts w:ascii="Arial" w:hAnsi="Arial" w:cs="Arial"/>
          <w:sz w:val="24"/>
          <w:szCs w:val="28"/>
          <w:highlight w:val="yellow"/>
        </w:rPr>
        <w:t>iminuir os custos logísticos,</w:t>
      </w:r>
      <w:r w:rsidR="002C784B" w:rsidRPr="004478A7">
        <w:rPr>
          <w:rFonts w:ascii="Arial" w:hAnsi="Arial" w:cs="Arial"/>
          <w:sz w:val="24"/>
          <w:szCs w:val="28"/>
          <w:highlight w:val="yellow"/>
        </w:rPr>
        <w:t xml:space="preserve"> através de informações apresentadas </w:t>
      </w:r>
      <w:r w:rsidR="00EB2FEC" w:rsidRPr="004478A7">
        <w:rPr>
          <w:rFonts w:ascii="Arial" w:hAnsi="Arial" w:cs="Arial"/>
          <w:sz w:val="24"/>
          <w:szCs w:val="28"/>
          <w:highlight w:val="yellow"/>
        </w:rPr>
        <w:t>no formato adequado</w:t>
      </w:r>
      <w:r w:rsidR="002C784B" w:rsidRPr="004478A7">
        <w:rPr>
          <w:rFonts w:ascii="Arial" w:hAnsi="Arial" w:cs="Arial"/>
          <w:sz w:val="24"/>
          <w:szCs w:val="28"/>
          <w:highlight w:val="yellow"/>
        </w:rPr>
        <w:t xml:space="preserve">, </w:t>
      </w:r>
      <w:r w:rsidR="000D0BD4" w:rsidRPr="004478A7">
        <w:rPr>
          <w:rFonts w:ascii="Arial" w:hAnsi="Arial" w:cs="Arial"/>
          <w:sz w:val="24"/>
          <w:szCs w:val="28"/>
          <w:highlight w:val="yellow"/>
        </w:rPr>
        <w:t>traz</w:t>
      </w:r>
      <w:r w:rsidR="002C784B" w:rsidRPr="004478A7">
        <w:rPr>
          <w:rFonts w:ascii="Arial" w:hAnsi="Arial" w:cs="Arial"/>
          <w:sz w:val="24"/>
          <w:szCs w:val="28"/>
          <w:highlight w:val="yellow"/>
        </w:rPr>
        <w:t xml:space="preserve"> </w:t>
      </w:r>
      <w:r w:rsidR="00F701E9" w:rsidRPr="004478A7">
        <w:rPr>
          <w:rFonts w:ascii="Arial" w:hAnsi="Arial" w:cs="Arial"/>
          <w:sz w:val="24"/>
          <w:szCs w:val="28"/>
          <w:highlight w:val="yellow"/>
        </w:rPr>
        <w:t xml:space="preserve">nesse sentido </w:t>
      </w:r>
      <w:r w:rsidR="002C784B" w:rsidRPr="004478A7">
        <w:rPr>
          <w:rFonts w:ascii="Arial" w:hAnsi="Arial" w:cs="Arial"/>
          <w:sz w:val="24"/>
          <w:szCs w:val="28"/>
          <w:highlight w:val="yellow"/>
        </w:rPr>
        <w:t xml:space="preserve">a necessidade de desenvolver uma ferramenta capaz </w:t>
      </w:r>
      <w:r w:rsidR="00F701E9" w:rsidRPr="004478A7">
        <w:rPr>
          <w:rFonts w:ascii="Arial" w:hAnsi="Arial" w:cs="Arial"/>
          <w:sz w:val="24"/>
          <w:szCs w:val="28"/>
          <w:highlight w:val="yellow"/>
        </w:rPr>
        <w:t xml:space="preserve">de gerenciar as </w:t>
      </w:r>
      <w:r w:rsidR="002C784B" w:rsidRPr="004478A7">
        <w:rPr>
          <w:rFonts w:ascii="Arial" w:hAnsi="Arial" w:cs="Arial"/>
          <w:sz w:val="24"/>
          <w:szCs w:val="28"/>
          <w:highlight w:val="yellow"/>
        </w:rPr>
        <w:t xml:space="preserve">cargas e traçar </w:t>
      </w:r>
      <w:r w:rsidR="00F701E9" w:rsidRPr="004478A7">
        <w:rPr>
          <w:rFonts w:ascii="Arial" w:hAnsi="Arial" w:cs="Arial"/>
          <w:sz w:val="24"/>
          <w:szCs w:val="28"/>
          <w:highlight w:val="yellow"/>
        </w:rPr>
        <w:t>a melhor rota, e</w:t>
      </w:r>
      <w:r w:rsidR="00033E2C" w:rsidRPr="004478A7">
        <w:rPr>
          <w:rFonts w:ascii="Arial" w:hAnsi="Arial" w:cs="Arial"/>
          <w:sz w:val="24"/>
          <w:szCs w:val="28"/>
          <w:highlight w:val="yellow"/>
        </w:rPr>
        <w:t xml:space="preserve"> </w:t>
      </w:r>
      <w:r w:rsidR="001211C4" w:rsidRPr="004478A7">
        <w:rPr>
          <w:rFonts w:ascii="Arial" w:hAnsi="Arial" w:cs="Arial"/>
          <w:sz w:val="24"/>
          <w:szCs w:val="28"/>
          <w:highlight w:val="yellow"/>
        </w:rPr>
        <w:t>adequar</w:t>
      </w:r>
      <w:r w:rsidR="00F701E9" w:rsidRPr="004478A7">
        <w:rPr>
          <w:rFonts w:ascii="Arial" w:hAnsi="Arial" w:cs="Arial"/>
          <w:sz w:val="24"/>
          <w:szCs w:val="28"/>
          <w:highlight w:val="yellow"/>
        </w:rPr>
        <w:t xml:space="preserve"> o espaço dentro do veículo.</w:t>
      </w:r>
    </w:p>
    <w:p w14:paraId="42A8C4B8" w14:textId="4A98283D" w:rsidR="00E34E11" w:rsidRPr="0022316C" w:rsidRDefault="00E34E11" w:rsidP="00E34E11">
      <w:pPr>
        <w:spacing w:line="360" w:lineRule="auto"/>
        <w:ind w:firstLine="708"/>
        <w:jc w:val="both"/>
        <w:rPr>
          <w:rFonts w:ascii="Arial" w:hAnsi="Arial" w:cs="Arial"/>
          <w:sz w:val="24"/>
          <w:szCs w:val="24"/>
        </w:rPr>
      </w:pPr>
      <w:r>
        <w:rPr>
          <w:rFonts w:ascii="Arial" w:hAnsi="Arial" w:cs="Arial"/>
          <w:sz w:val="24"/>
          <w:szCs w:val="24"/>
        </w:rPr>
        <w:br w:type="page"/>
      </w:r>
    </w:p>
    <w:p w14:paraId="5F8F8D80" w14:textId="77777777" w:rsidR="00E34E11" w:rsidRPr="00204701" w:rsidRDefault="00E34E11" w:rsidP="00E34E11">
      <w:pPr>
        <w:pStyle w:val="Ttulo1"/>
        <w:spacing w:line="360" w:lineRule="auto"/>
        <w:rPr>
          <w:rFonts w:ascii="Arial" w:hAnsi="Arial" w:cs="Arial"/>
          <w:b/>
          <w:color w:val="auto"/>
          <w:sz w:val="28"/>
        </w:rPr>
      </w:pPr>
      <w:bookmarkStart w:id="5" w:name="_Toc1054803"/>
      <w:bookmarkStart w:id="6" w:name="_Toc9939234"/>
      <w:r w:rsidRPr="00204701">
        <w:rPr>
          <w:rFonts w:ascii="Arial" w:hAnsi="Arial" w:cs="Arial"/>
          <w:b/>
          <w:color w:val="auto"/>
          <w:sz w:val="28"/>
        </w:rPr>
        <w:lastRenderedPageBreak/>
        <w:t>2</w:t>
      </w:r>
      <w:r>
        <w:rPr>
          <w:rFonts w:ascii="Arial" w:hAnsi="Arial" w:cs="Arial"/>
          <w:b/>
          <w:color w:val="auto"/>
          <w:sz w:val="28"/>
        </w:rPr>
        <w:t>.</w:t>
      </w:r>
      <w:r w:rsidRPr="00204701">
        <w:rPr>
          <w:rFonts w:ascii="Arial" w:hAnsi="Arial" w:cs="Arial"/>
          <w:b/>
          <w:color w:val="auto"/>
          <w:sz w:val="28"/>
        </w:rPr>
        <w:tab/>
        <w:t>REVISÃO BIBLIOGRÁFICA</w:t>
      </w:r>
      <w:bookmarkEnd w:id="5"/>
      <w:bookmarkEnd w:id="6"/>
    </w:p>
    <w:p w14:paraId="21344C5B" w14:textId="2F38EB45" w:rsidR="00E34E11" w:rsidRDefault="00E34E11" w:rsidP="00E34E11">
      <w:pPr>
        <w:spacing w:line="360" w:lineRule="auto"/>
        <w:rPr>
          <w:rFonts w:ascii="Arial" w:hAnsi="Arial" w:cs="Arial"/>
          <w:sz w:val="24"/>
          <w:szCs w:val="24"/>
        </w:rPr>
      </w:pPr>
      <w:r>
        <w:rPr>
          <w:rFonts w:ascii="Arial" w:hAnsi="Arial" w:cs="Arial"/>
          <w:sz w:val="28"/>
          <w:szCs w:val="28"/>
        </w:rPr>
        <w:tab/>
      </w:r>
      <w:r>
        <w:rPr>
          <w:rFonts w:ascii="Arial" w:hAnsi="Arial" w:cs="Arial"/>
          <w:sz w:val="24"/>
          <w:szCs w:val="24"/>
        </w:rPr>
        <w:t>Es</w:t>
      </w:r>
      <w:r w:rsidR="00924AD6">
        <w:rPr>
          <w:rFonts w:ascii="Arial" w:hAnsi="Arial" w:cs="Arial"/>
          <w:sz w:val="24"/>
          <w:szCs w:val="24"/>
        </w:rPr>
        <w:t xml:space="preserve">te capítulo relaciona conceitos e definições inerentes </w:t>
      </w:r>
      <w:r>
        <w:rPr>
          <w:rFonts w:ascii="Arial" w:hAnsi="Arial" w:cs="Arial"/>
          <w:sz w:val="24"/>
          <w:szCs w:val="24"/>
        </w:rPr>
        <w:t xml:space="preserve">ao trabalho que servirão como base para o desenvolvimento do projeto. </w:t>
      </w:r>
    </w:p>
    <w:p w14:paraId="6E620544" w14:textId="77777777" w:rsidR="00E34E11" w:rsidRDefault="00E34E11" w:rsidP="00E34E11">
      <w:pPr>
        <w:pStyle w:val="Ttulo2"/>
        <w:spacing w:line="360" w:lineRule="auto"/>
        <w:rPr>
          <w:rFonts w:ascii="Arial" w:hAnsi="Arial" w:cs="Arial"/>
          <w:b/>
          <w:color w:val="auto"/>
          <w:sz w:val="28"/>
        </w:rPr>
      </w:pPr>
      <w:bookmarkStart w:id="7" w:name="_Toc1054804"/>
      <w:bookmarkStart w:id="8" w:name="_Toc9939235"/>
      <w:r w:rsidRPr="00216893">
        <w:rPr>
          <w:rFonts w:ascii="Arial" w:hAnsi="Arial" w:cs="Arial"/>
          <w:b/>
          <w:color w:val="auto"/>
          <w:sz w:val="28"/>
        </w:rPr>
        <w:t>2.1 Logística</w:t>
      </w:r>
      <w:bookmarkEnd w:id="7"/>
      <w:bookmarkEnd w:id="8"/>
    </w:p>
    <w:p w14:paraId="4170E31C" w14:textId="77777777" w:rsidR="00E34E11" w:rsidRDefault="00E34E11" w:rsidP="00E34E11">
      <w:pPr>
        <w:spacing w:line="360" w:lineRule="auto"/>
        <w:ind w:firstLine="708"/>
        <w:jc w:val="both"/>
        <w:rPr>
          <w:rFonts w:ascii="Arial" w:hAnsi="Arial" w:cs="Arial"/>
          <w:sz w:val="24"/>
          <w:szCs w:val="24"/>
        </w:rPr>
      </w:pPr>
      <w:r>
        <w:rPr>
          <w:rFonts w:ascii="Arial" w:hAnsi="Arial" w:cs="Arial"/>
          <w:sz w:val="24"/>
          <w:szCs w:val="24"/>
        </w:rPr>
        <w:t>A logística estuda como conseguir uma melhor distribuição dos produtos e alcançar uma maior lucratividade nos serviços de entrega aos clientes, possuindo uma melhor organização, planejamento e uma gestão eficaz das atividades de estoque e do fluxo de cargas. Esse assunto é de suma importância para a administração empresarial, pois há uma grande abrangência de área geográfica em escala mundial. A logística cuida de todos os processos de movimentações e armazenagem, que simplificam a movimentação de produtos desde a compra da matéria prima até o consumo final, assim como as informações em fluxo que dispõem os produtos em movimento, com o intuito de dispor níveis de serviços favoráveis ao cliente por um custo razoável (BALLOU, 2008).</w:t>
      </w:r>
    </w:p>
    <w:p w14:paraId="22C5881C" w14:textId="6C82DE07" w:rsidR="00E34E11" w:rsidRPr="00474A0E" w:rsidRDefault="00E34E11" w:rsidP="00E34E11">
      <w:pPr>
        <w:pStyle w:val="Ttulo3"/>
        <w:spacing w:line="360" w:lineRule="auto"/>
        <w:ind w:firstLine="708"/>
        <w:rPr>
          <w:rFonts w:ascii="Arial" w:hAnsi="Arial" w:cs="Arial"/>
          <w:b/>
          <w:color w:val="auto"/>
          <w:szCs w:val="28"/>
        </w:rPr>
      </w:pPr>
      <w:bookmarkStart w:id="9" w:name="_Toc9939236"/>
      <w:r w:rsidRPr="00474A0E">
        <w:rPr>
          <w:rFonts w:ascii="Arial" w:hAnsi="Arial" w:cs="Arial"/>
          <w:b/>
          <w:color w:val="auto"/>
          <w:szCs w:val="28"/>
        </w:rPr>
        <w:t>2.1.</w:t>
      </w:r>
      <w:r w:rsidR="00616016" w:rsidRPr="00474A0E">
        <w:rPr>
          <w:rFonts w:ascii="Arial" w:hAnsi="Arial" w:cs="Arial"/>
          <w:b/>
          <w:color w:val="auto"/>
          <w:szCs w:val="28"/>
        </w:rPr>
        <w:t>1</w:t>
      </w:r>
      <w:r w:rsidRPr="00474A0E">
        <w:rPr>
          <w:rFonts w:ascii="Arial" w:hAnsi="Arial" w:cs="Arial"/>
          <w:b/>
          <w:color w:val="auto"/>
          <w:szCs w:val="28"/>
        </w:rPr>
        <w:t xml:space="preserve"> Tipos de Logística</w:t>
      </w:r>
      <w:bookmarkEnd w:id="9"/>
      <w:r w:rsidRPr="00474A0E">
        <w:rPr>
          <w:rFonts w:ascii="Arial" w:hAnsi="Arial" w:cs="Arial"/>
          <w:b/>
          <w:color w:val="auto"/>
          <w:szCs w:val="28"/>
        </w:rPr>
        <w:t xml:space="preserve"> </w:t>
      </w:r>
    </w:p>
    <w:p w14:paraId="0F0352F9" w14:textId="77777777" w:rsidR="00E34E11" w:rsidRDefault="00E34E11" w:rsidP="00E34E11">
      <w:pPr>
        <w:spacing w:line="360" w:lineRule="auto"/>
        <w:ind w:firstLine="708"/>
        <w:jc w:val="both"/>
        <w:rPr>
          <w:rFonts w:ascii="Arial" w:hAnsi="Arial" w:cs="Arial"/>
          <w:sz w:val="24"/>
          <w:szCs w:val="24"/>
        </w:rPr>
      </w:pPr>
      <w:r w:rsidRPr="00CD472F">
        <w:rPr>
          <w:rFonts w:ascii="Arial" w:hAnsi="Arial" w:cs="Arial"/>
          <w:sz w:val="24"/>
          <w:szCs w:val="24"/>
        </w:rPr>
        <w:t xml:space="preserve">Segundo </w:t>
      </w:r>
      <w:proofErr w:type="spellStart"/>
      <w:r w:rsidRPr="00CD472F">
        <w:rPr>
          <w:rFonts w:ascii="Arial" w:hAnsi="Arial" w:cs="Arial"/>
          <w:sz w:val="24"/>
          <w:szCs w:val="24"/>
        </w:rPr>
        <w:t>Bowersox</w:t>
      </w:r>
      <w:proofErr w:type="spellEnd"/>
      <w:r w:rsidRPr="00CD472F">
        <w:rPr>
          <w:rFonts w:ascii="Arial" w:hAnsi="Arial" w:cs="Arial"/>
          <w:sz w:val="24"/>
          <w:szCs w:val="24"/>
        </w:rPr>
        <w:t xml:space="preserve"> e </w:t>
      </w:r>
      <w:proofErr w:type="spellStart"/>
      <w:r w:rsidRPr="00CD472F">
        <w:rPr>
          <w:rFonts w:ascii="Arial" w:hAnsi="Arial" w:cs="Arial"/>
          <w:sz w:val="24"/>
          <w:szCs w:val="24"/>
        </w:rPr>
        <w:t>Closs</w:t>
      </w:r>
      <w:proofErr w:type="spellEnd"/>
      <w:r w:rsidRPr="00CD472F">
        <w:rPr>
          <w:rFonts w:ascii="Arial" w:hAnsi="Arial" w:cs="Arial"/>
          <w:sz w:val="24"/>
          <w:szCs w:val="24"/>
        </w:rPr>
        <w:t xml:space="preserve"> (2009), a logística abrange áreas de deslocamento, estoque, armazenagem, manusei</w:t>
      </w:r>
      <w:r>
        <w:rPr>
          <w:rFonts w:ascii="Arial" w:hAnsi="Arial" w:cs="Arial"/>
          <w:sz w:val="24"/>
          <w:szCs w:val="24"/>
        </w:rPr>
        <w:t>o</w:t>
      </w:r>
      <w:r w:rsidRPr="00CD472F">
        <w:rPr>
          <w:rFonts w:ascii="Arial" w:hAnsi="Arial" w:cs="Arial"/>
          <w:sz w:val="24"/>
          <w:szCs w:val="24"/>
        </w:rPr>
        <w:t xml:space="preserve"> de materia</w:t>
      </w:r>
      <w:r>
        <w:rPr>
          <w:rFonts w:ascii="Arial" w:hAnsi="Arial" w:cs="Arial"/>
          <w:sz w:val="24"/>
          <w:szCs w:val="24"/>
        </w:rPr>
        <w:t>i</w:t>
      </w:r>
      <w:r w:rsidRPr="00CD472F">
        <w:rPr>
          <w:rFonts w:ascii="Arial" w:hAnsi="Arial" w:cs="Arial"/>
          <w:sz w:val="24"/>
          <w:szCs w:val="24"/>
        </w:rPr>
        <w:t>s, empacotamento e integração de informações. Tem crescido muito a importância da logística dentro das empresas, pois sua posição estratégica traz consigo vantagens competitivas</w:t>
      </w:r>
      <w:r>
        <w:rPr>
          <w:rFonts w:ascii="Arial" w:hAnsi="Arial" w:cs="Arial"/>
          <w:sz w:val="24"/>
          <w:szCs w:val="24"/>
        </w:rPr>
        <w:t>, como, um baixo de custo de entrega, agilidade no transporte, organização dos estoques, procedimentos ágeis no compartilhar de informação</w:t>
      </w:r>
      <w:r w:rsidRPr="00CD472F">
        <w:rPr>
          <w:rFonts w:ascii="Arial" w:hAnsi="Arial" w:cs="Arial"/>
          <w:sz w:val="24"/>
          <w:szCs w:val="24"/>
        </w:rPr>
        <w:t>. A obrigação operacional da logística está associada a disponibilidade de matérias-primas, produtos acabados e estoques</w:t>
      </w:r>
      <w:r>
        <w:rPr>
          <w:rFonts w:ascii="Arial" w:hAnsi="Arial" w:cs="Arial"/>
          <w:sz w:val="24"/>
          <w:szCs w:val="24"/>
        </w:rPr>
        <w:t>.</w:t>
      </w:r>
    </w:p>
    <w:p w14:paraId="0D92C1CC" w14:textId="76E8E42F" w:rsidR="00E34E11" w:rsidRPr="00DA751F" w:rsidRDefault="00DA751F" w:rsidP="00DA751F">
      <w:pPr>
        <w:pStyle w:val="Ttulo4"/>
        <w:spacing w:line="360" w:lineRule="auto"/>
        <w:rPr>
          <w:rFonts w:ascii="Arial" w:hAnsi="Arial" w:cs="Arial"/>
          <w:b/>
          <w:i w:val="0"/>
          <w:color w:val="auto"/>
          <w:sz w:val="28"/>
        </w:rPr>
      </w:pPr>
      <w:r>
        <w:rPr>
          <w:rFonts w:ascii="Arial" w:hAnsi="Arial" w:cs="Arial"/>
          <w:b/>
          <w:i w:val="0"/>
          <w:color w:val="auto"/>
          <w:sz w:val="28"/>
        </w:rPr>
        <w:tab/>
      </w:r>
      <w:bookmarkStart w:id="10" w:name="_Toc9939237"/>
      <w:r w:rsidR="00E34E11" w:rsidRPr="00474A0E">
        <w:rPr>
          <w:rFonts w:ascii="Arial" w:hAnsi="Arial" w:cs="Arial"/>
          <w:b/>
          <w:i w:val="0"/>
          <w:color w:val="auto"/>
          <w:sz w:val="24"/>
        </w:rPr>
        <w:t>2.1.</w:t>
      </w:r>
      <w:r w:rsidR="00616016" w:rsidRPr="00474A0E">
        <w:rPr>
          <w:rFonts w:ascii="Arial" w:hAnsi="Arial" w:cs="Arial"/>
          <w:b/>
          <w:i w:val="0"/>
          <w:color w:val="auto"/>
          <w:sz w:val="24"/>
        </w:rPr>
        <w:t>1</w:t>
      </w:r>
      <w:r w:rsidRPr="00474A0E">
        <w:rPr>
          <w:rFonts w:ascii="Arial" w:hAnsi="Arial" w:cs="Arial"/>
          <w:b/>
          <w:i w:val="0"/>
          <w:color w:val="auto"/>
          <w:sz w:val="24"/>
        </w:rPr>
        <w:t>.1</w:t>
      </w:r>
      <w:r w:rsidR="00E34E11" w:rsidRPr="00474A0E">
        <w:rPr>
          <w:rFonts w:ascii="Arial" w:hAnsi="Arial" w:cs="Arial"/>
          <w:b/>
          <w:i w:val="0"/>
          <w:color w:val="auto"/>
          <w:sz w:val="24"/>
        </w:rPr>
        <w:t xml:space="preserve"> Logística de Transportes</w:t>
      </w:r>
      <w:bookmarkEnd w:id="10"/>
    </w:p>
    <w:p w14:paraId="0F7D0587" w14:textId="0C395216" w:rsidR="00C06315" w:rsidRPr="00C06315" w:rsidRDefault="00C06315" w:rsidP="00DA751F">
      <w:pPr>
        <w:spacing w:line="360" w:lineRule="auto"/>
        <w:ind w:firstLine="708"/>
        <w:jc w:val="both"/>
        <w:rPr>
          <w:rFonts w:ascii="Arial" w:hAnsi="Arial" w:cs="Arial"/>
          <w:sz w:val="24"/>
          <w:szCs w:val="28"/>
        </w:rPr>
      </w:pPr>
      <w:r w:rsidRPr="00C06315">
        <w:rPr>
          <w:rFonts w:ascii="Arial" w:hAnsi="Arial" w:cs="Arial"/>
          <w:sz w:val="24"/>
          <w:szCs w:val="28"/>
        </w:rPr>
        <w:t xml:space="preserve">A logística de transporte segundo </w:t>
      </w:r>
      <w:proofErr w:type="spellStart"/>
      <w:r w:rsidRPr="00C06315">
        <w:rPr>
          <w:rFonts w:ascii="Arial" w:hAnsi="Arial" w:cs="Arial"/>
          <w:sz w:val="24"/>
          <w:szCs w:val="28"/>
        </w:rPr>
        <w:t>Patrus</w:t>
      </w:r>
      <w:proofErr w:type="spellEnd"/>
      <w:r w:rsidRPr="00C06315">
        <w:rPr>
          <w:rFonts w:ascii="Arial" w:hAnsi="Arial" w:cs="Arial"/>
          <w:sz w:val="24"/>
          <w:szCs w:val="28"/>
        </w:rPr>
        <w:t xml:space="preserve"> (2017), é uma das es</w:t>
      </w:r>
      <w:r w:rsidR="00767358">
        <w:rPr>
          <w:rFonts w:ascii="Arial" w:hAnsi="Arial" w:cs="Arial"/>
          <w:sz w:val="24"/>
          <w:szCs w:val="28"/>
        </w:rPr>
        <w:t>sências funções logísticas, esta auxilia de</w:t>
      </w:r>
      <w:r w:rsidRPr="00C06315">
        <w:rPr>
          <w:rFonts w:ascii="Arial" w:hAnsi="Arial" w:cs="Arial"/>
          <w:sz w:val="24"/>
          <w:szCs w:val="28"/>
        </w:rPr>
        <w:t xml:space="preserve"> forma dec</w:t>
      </w:r>
      <w:r w:rsidR="00767358">
        <w:rPr>
          <w:rFonts w:ascii="Arial" w:hAnsi="Arial" w:cs="Arial"/>
          <w:sz w:val="24"/>
          <w:szCs w:val="28"/>
        </w:rPr>
        <w:t>isiva em diversos aspectos no</w:t>
      </w:r>
      <w:r w:rsidRPr="00C06315">
        <w:rPr>
          <w:rFonts w:ascii="Arial" w:hAnsi="Arial" w:cs="Arial"/>
          <w:sz w:val="24"/>
          <w:szCs w:val="28"/>
        </w:rPr>
        <w:t xml:space="preserve"> relacionamento com os clientes, e é onde se concentra uma boa parte dos custos logísticos. Dessa maneira configura-se como uma ação estratégica importante para o levantamento de uma imagem positiva da empresa </w:t>
      </w:r>
      <w:r w:rsidR="00767358">
        <w:rPr>
          <w:rFonts w:ascii="Arial" w:hAnsi="Arial" w:cs="Arial"/>
          <w:sz w:val="24"/>
          <w:szCs w:val="28"/>
        </w:rPr>
        <w:t xml:space="preserve">junto </w:t>
      </w:r>
      <w:r w:rsidRPr="00C06315">
        <w:rPr>
          <w:rFonts w:ascii="Arial" w:hAnsi="Arial" w:cs="Arial"/>
          <w:sz w:val="24"/>
          <w:szCs w:val="28"/>
        </w:rPr>
        <w:t>aos seus clientes.</w:t>
      </w:r>
    </w:p>
    <w:p w14:paraId="28A1CA87" w14:textId="1371DF71" w:rsidR="00C06315" w:rsidRDefault="00C06315" w:rsidP="00C06315">
      <w:pPr>
        <w:spacing w:line="360" w:lineRule="auto"/>
        <w:ind w:firstLine="708"/>
        <w:jc w:val="both"/>
        <w:rPr>
          <w:rFonts w:ascii="Arial" w:hAnsi="Arial" w:cs="Arial"/>
          <w:sz w:val="24"/>
          <w:szCs w:val="28"/>
        </w:rPr>
      </w:pPr>
      <w:r w:rsidRPr="00C06315">
        <w:rPr>
          <w:rFonts w:ascii="Arial" w:hAnsi="Arial" w:cs="Arial"/>
          <w:sz w:val="24"/>
          <w:szCs w:val="28"/>
        </w:rPr>
        <w:lastRenderedPageBreak/>
        <w:t>Pode ser definida a logística de transporte como a área logística responsável na determinação de um modal ideal para transportar um grande volume de mercadoria, de maneira rápida e com o menor custo (PATRUS, 2017).</w:t>
      </w:r>
    </w:p>
    <w:p w14:paraId="67E3AE3D" w14:textId="3EFD81BD" w:rsidR="00047C0B" w:rsidRDefault="00047C0B" w:rsidP="00047C0B">
      <w:pPr>
        <w:spacing w:line="360" w:lineRule="auto"/>
        <w:ind w:firstLine="708"/>
        <w:jc w:val="both"/>
        <w:rPr>
          <w:rFonts w:ascii="Arial" w:hAnsi="Arial" w:cs="Arial"/>
          <w:sz w:val="24"/>
          <w:szCs w:val="28"/>
        </w:rPr>
      </w:pPr>
      <w:r>
        <w:rPr>
          <w:rFonts w:ascii="Arial" w:hAnsi="Arial" w:cs="Arial"/>
          <w:sz w:val="24"/>
          <w:szCs w:val="28"/>
        </w:rPr>
        <w:t>Segundo Valente (2008), deve ser estabelecida uma quantidade de carga para cada tipo de transporte</w:t>
      </w:r>
      <w:r w:rsidRPr="00160892">
        <w:rPr>
          <w:rFonts w:ascii="Arial" w:hAnsi="Arial" w:cs="Arial"/>
          <w:sz w:val="24"/>
          <w:szCs w:val="28"/>
        </w:rPr>
        <w:t>. A má distribuição e a abundância de carga em cima do veículo modificam</w:t>
      </w:r>
      <w:r>
        <w:rPr>
          <w:rFonts w:ascii="Arial" w:hAnsi="Arial" w:cs="Arial"/>
          <w:sz w:val="24"/>
          <w:szCs w:val="28"/>
        </w:rPr>
        <w:t xml:space="preserve"> </w:t>
      </w:r>
      <w:r w:rsidRPr="00160892">
        <w:rPr>
          <w:rFonts w:ascii="Arial" w:hAnsi="Arial" w:cs="Arial"/>
          <w:sz w:val="24"/>
          <w:szCs w:val="28"/>
        </w:rPr>
        <w:t>a sua atuação operacional,</w:t>
      </w:r>
      <w:r>
        <w:rPr>
          <w:rFonts w:ascii="Arial" w:hAnsi="Arial" w:cs="Arial"/>
          <w:sz w:val="24"/>
          <w:szCs w:val="28"/>
        </w:rPr>
        <w:t xml:space="preserve"> podendo </w:t>
      </w:r>
      <w:proofErr w:type="gramStart"/>
      <w:r>
        <w:rPr>
          <w:rFonts w:ascii="Arial" w:hAnsi="Arial" w:cs="Arial"/>
          <w:sz w:val="24"/>
          <w:szCs w:val="28"/>
        </w:rPr>
        <w:t>acarretar em</w:t>
      </w:r>
      <w:proofErr w:type="gramEnd"/>
      <w:r>
        <w:rPr>
          <w:rFonts w:ascii="Arial" w:hAnsi="Arial" w:cs="Arial"/>
          <w:sz w:val="24"/>
          <w:szCs w:val="28"/>
        </w:rPr>
        <w:t xml:space="preserve"> desgaste de peças responsáveis pela suspensão do veículo, assim como em um consumo maior de combustível e em manutenção. Dessa maneira, para uma boa gestão econômica de modo a melhorar o espaço a ser usufruído, as cargas devem ser apropriadas ao espaço dentro do transporte</w:t>
      </w:r>
      <w:r w:rsidRPr="00160892">
        <w:rPr>
          <w:rFonts w:ascii="Arial" w:hAnsi="Arial" w:cs="Arial"/>
          <w:sz w:val="24"/>
          <w:szCs w:val="28"/>
        </w:rPr>
        <w:t xml:space="preserve">. </w:t>
      </w:r>
    </w:p>
    <w:p w14:paraId="24A0386C" w14:textId="77777777" w:rsidR="00047C0B" w:rsidRPr="00160892" w:rsidRDefault="00047C0B" w:rsidP="00047C0B">
      <w:pPr>
        <w:spacing w:line="360" w:lineRule="auto"/>
        <w:ind w:firstLine="708"/>
        <w:jc w:val="both"/>
        <w:rPr>
          <w:rFonts w:ascii="Arial" w:hAnsi="Arial" w:cs="Arial"/>
          <w:sz w:val="24"/>
          <w:szCs w:val="28"/>
        </w:rPr>
      </w:pPr>
      <w:r w:rsidRPr="00160892">
        <w:rPr>
          <w:rFonts w:ascii="Arial" w:hAnsi="Arial" w:cs="Arial"/>
          <w:sz w:val="24"/>
          <w:szCs w:val="28"/>
        </w:rPr>
        <w:t>Na procura do equilíbrio sobre os custos e os benefícios de um adequado carregamento, vários fatores devem ser considerados.</w:t>
      </w:r>
    </w:p>
    <w:p w14:paraId="31A14E0B" w14:textId="57E4D1B1" w:rsidR="00047C0B" w:rsidRPr="00160892" w:rsidRDefault="00047C0B" w:rsidP="00047C0B">
      <w:pPr>
        <w:spacing w:line="360" w:lineRule="auto"/>
        <w:ind w:firstLine="708"/>
        <w:jc w:val="both"/>
        <w:rPr>
          <w:rFonts w:ascii="Arial" w:hAnsi="Arial" w:cs="Arial"/>
          <w:sz w:val="24"/>
          <w:szCs w:val="28"/>
        </w:rPr>
      </w:pPr>
      <w:r w:rsidRPr="00160892">
        <w:rPr>
          <w:rFonts w:ascii="Arial" w:hAnsi="Arial" w:cs="Arial"/>
          <w:sz w:val="24"/>
          <w:szCs w:val="28"/>
        </w:rPr>
        <w:t>-Tipos de carga e adequação da carroceria</w:t>
      </w:r>
      <w:r w:rsidR="00C21F92">
        <w:rPr>
          <w:rFonts w:ascii="Arial" w:hAnsi="Arial" w:cs="Arial"/>
          <w:sz w:val="24"/>
          <w:szCs w:val="28"/>
        </w:rPr>
        <w:t>;</w:t>
      </w:r>
    </w:p>
    <w:p w14:paraId="143BC86D" w14:textId="5634814C" w:rsidR="00047C0B" w:rsidRPr="00160892" w:rsidRDefault="00047C0B" w:rsidP="00047C0B">
      <w:pPr>
        <w:spacing w:line="360" w:lineRule="auto"/>
        <w:ind w:firstLine="708"/>
        <w:jc w:val="both"/>
        <w:rPr>
          <w:rFonts w:ascii="Arial" w:hAnsi="Arial" w:cs="Arial"/>
          <w:sz w:val="24"/>
          <w:szCs w:val="28"/>
        </w:rPr>
      </w:pPr>
      <w:r w:rsidRPr="00160892">
        <w:rPr>
          <w:rFonts w:ascii="Arial" w:hAnsi="Arial" w:cs="Arial"/>
          <w:sz w:val="24"/>
          <w:szCs w:val="28"/>
        </w:rPr>
        <w:t>-Conhecimento do produto a ser transportado</w:t>
      </w:r>
      <w:r>
        <w:rPr>
          <w:rFonts w:ascii="Arial" w:hAnsi="Arial" w:cs="Arial"/>
          <w:sz w:val="24"/>
          <w:szCs w:val="28"/>
        </w:rPr>
        <w:t>;</w:t>
      </w:r>
    </w:p>
    <w:p w14:paraId="5484BB90" w14:textId="410E15CE" w:rsidR="00047C0B" w:rsidRPr="00160892" w:rsidRDefault="00047C0B" w:rsidP="00047C0B">
      <w:pPr>
        <w:spacing w:line="360" w:lineRule="auto"/>
        <w:ind w:firstLine="708"/>
        <w:jc w:val="both"/>
        <w:rPr>
          <w:rFonts w:ascii="Arial" w:hAnsi="Arial" w:cs="Arial"/>
          <w:sz w:val="24"/>
          <w:szCs w:val="28"/>
        </w:rPr>
      </w:pPr>
      <w:r w:rsidRPr="00160892">
        <w:rPr>
          <w:rFonts w:ascii="Arial" w:hAnsi="Arial" w:cs="Arial"/>
          <w:sz w:val="24"/>
          <w:szCs w:val="28"/>
        </w:rPr>
        <w:t>-Tipos de embalagem e materiais de embalagem</w:t>
      </w:r>
      <w:r>
        <w:rPr>
          <w:rFonts w:ascii="Arial" w:hAnsi="Arial" w:cs="Arial"/>
          <w:sz w:val="24"/>
          <w:szCs w:val="28"/>
        </w:rPr>
        <w:t>;</w:t>
      </w:r>
    </w:p>
    <w:p w14:paraId="031C6579" w14:textId="546768F6" w:rsidR="00047C0B" w:rsidRPr="00160892" w:rsidRDefault="00047C0B" w:rsidP="00047C0B">
      <w:pPr>
        <w:spacing w:line="360" w:lineRule="auto"/>
        <w:ind w:firstLine="708"/>
        <w:jc w:val="both"/>
        <w:rPr>
          <w:rFonts w:ascii="Arial" w:hAnsi="Arial" w:cs="Arial"/>
          <w:sz w:val="24"/>
          <w:szCs w:val="28"/>
        </w:rPr>
      </w:pPr>
      <w:r w:rsidRPr="00160892">
        <w:rPr>
          <w:rFonts w:ascii="Arial" w:hAnsi="Arial" w:cs="Arial"/>
          <w:sz w:val="24"/>
          <w:szCs w:val="28"/>
        </w:rPr>
        <w:t>-Sistema de carregamento e descarregamento;</w:t>
      </w:r>
    </w:p>
    <w:p w14:paraId="0662F96E" w14:textId="6A3179A6" w:rsidR="006B2E12" w:rsidRPr="00160892" w:rsidRDefault="00047C0B" w:rsidP="00C21F92">
      <w:pPr>
        <w:spacing w:line="360" w:lineRule="auto"/>
        <w:ind w:firstLine="708"/>
        <w:jc w:val="both"/>
        <w:rPr>
          <w:rFonts w:ascii="Arial" w:hAnsi="Arial" w:cs="Arial"/>
          <w:sz w:val="24"/>
          <w:szCs w:val="28"/>
        </w:rPr>
      </w:pPr>
      <w:r w:rsidRPr="00160892">
        <w:rPr>
          <w:rFonts w:ascii="Arial" w:hAnsi="Arial" w:cs="Arial"/>
          <w:sz w:val="24"/>
          <w:szCs w:val="28"/>
        </w:rPr>
        <w:t>-Relação entre o carregamento e o roteamento do veículo</w:t>
      </w:r>
      <w:r w:rsidR="00C21F92">
        <w:rPr>
          <w:rFonts w:ascii="Arial" w:hAnsi="Arial" w:cs="Arial"/>
          <w:sz w:val="24"/>
          <w:szCs w:val="28"/>
        </w:rPr>
        <w:t>.</w:t>
      </w:r>
    </w:p>
    <w:p w14:paraId="17BD62F3" w14:textId="526A4CF9" w:rsidR="00E34E11" w:rsidRPr="00CD12C2" w:rsidRDefault="00CD12C2" w:rsidP="00CD12C2">
      <w:pPr>
        <w:pStyle w:val="Ttulo5"/>
        <w:spacing w:line="360" w:lineRule="auto"/>
        <w:rPr>
          <w:rFonts w:ascii="Arial" w:hAnsi="Arial" w:cs="Arial"/>
          <w:b/>
          <w:color w:val="auto"/>
          <w:sz w:val="28"/>
        </w:rPr>
      </w:pPr>
      <w:r>
        <w:rPr>
          <w:rFonts w:ascii="Arial" w:hAnsi="Arial" w:cs="Arial"/>
          <w:b/>
          <w:color w:val="auto"/>
          <w:sz w:val="28"/>
        </w:rPr>
        <w:tab/>
      </w:r>
      <w:bookmarkStart w:id="11" w:name="_Toc9939238"/>
      <w:r w:rsidRPr="00474A0E">
        <w:rPr>
          <w:rFonts w:ascii="Arial" w:hAnsi="Arial" w:cs="Arial"/>
          <w:b/>
          <w:color w:val="auto"/>
          <w:sz w:val="24"/>
        </w:rPr>
        <w:t>2.1.</w:t>
      </w:r>
      <w:r w:rsidR="00616016" w:rsidRPr="00474A0E">
        <w:rPr>
          <w:rFonts w:ascii="Arial" w:hAnsi="Arial" w:cs="Arial"/>
          <w:b/>
          <w:color w:val="auto"/>
          <w:sz w:val="24"/>
        </w:rPr>
        <w:t>1</w:t>
      </w:r>
      <w:r w:rsidRPr="00474A0E">
        <w:rPr>
          <w:rFonts w:ascii="Arial" w:hAnsi="Arial" w:cs="Arial"/>
          <w:b/>
          <w:color w:val="auto"/>
          <w:sz w:val="24"/>
        </w:rPr>
        <w:t xml:space="preserve">.1.1 </w:t>
      </w:r>
      <w:r w:rsidR="00E34E11" w:rsidRPr="00474A0E">
        <w:rPr>
          <w:rFonts w:ascii="Arial" w:hAnsi="Arial" w:cs="Arial"/>
          <w:b/>
          <w:color w:val="auto"/>
          <w:sz w:val="24"/>
        </w:rPr>
        <w:t>Modais de Transportes</w:t>
      </w:r>
      <w:bookmarkEnd w:id="11"/>
    </w:p>
    <w:p w14:paraId="5789C6AA" w14:textId="77777777" w:rsidR="00E34E11" w:rsidRDefault="00E34E11" w:rsidP="00CD12C2">
      <w:pPr>
        <w:spacing w:line="360" w:lineRule="auto"/>
        <w:ind w:firstLine="708"/>
        <w:jc w:val="both"/>
        <w:rPr>
          <w:rFonts w:ascii="Arial" w:hAnsi="Arial" w:cs="Arial"/>
          <w:sz w:val="24"/>
          <w:szCs w:val="24"/>
        </w:rPr>
      </w:pPr>
      <w:r>
        <w:rPr>
          <w:rFonts w:ascii="Arial" w:hAnsi="Arial" w:cs="Arial"/>
          <w:sz w:val="24"/>
          <w:szCs w:val="24"/>
        </w:rPr>
        <w:t xml:space="preserve">De acordo com </w:t>
      </w:r>
      <w:proofErr w:type="spellStart"/>
      <w:r>
        <w:rPr>
          <w:rFonts w:ascii="Arial" w:hAnsi="Arial" w:cs="Arial"/>
          <w:sz w:val="24"/>
          <w:szCs w:val="24"/>
        </w:rPr>
        <w:t>Pozo</w:t>
      </w:r>
      <w:proofErr w:type="spellEnd"/>
      <w:r>
        <w:rPr>
          <w:rFonts w:ascii="Arial" w:hAnsi="Arial" w:cs="Arial"/>
          <w:sz w:val="24"/>
          <w:szCs w:val="24"/>
        </w:rPr>
        <w:t xml:space="preserve"> (2008) os tipos básicos de transportes para carga são divididos em: ferrovias, rodovias, hidrovias, dutos e aerovias. Cada um desses possui sua característica e deve ser escolhido de acordo com a necessidade da empresa e suas cargas. É significativo destacar que a importância de cada um pode se diversificar na dependência do tempo e das necessidades imediatas dos clientes, igualmente como as situações da atualidade. </w:t>
      </w:r>
    </w:p>
    <w:p w14:paraId="255CFEEF" w14:textId="6146FDD0" w:rsidR="00472029" w:rsidRDefault="00E34E11" w:rsidP="00E34E11">
      <w:pPr>
        <w:spacing w:line="360" w:lineRule="auto"/>
        <w:ind w:firstLine="708"/>
        <w:jc w:val="both"/>
        <w:rPr>
          <w:rFonts w:ascii="Arial" w:hAnsi="Arial" w:cs="Arial"/>
          <w:sz w:val="24"/>
          <w:szCs w:val="24"/>
        </w:rPr>
      </w:pPr>
      <w:r w:rsidRPr="000245FD">
        <w:rPr>
          <w:rFonts w:ascii="Arial" w:hAnsi="Arial" w:cs="Arial"/>
          <w:sz w:val="24"/>
          <w:szCs w:val="24"/>
        </w:rPr>
        <w:t xml:space="preserve">Segundo </w:t>
      </w:r>
      <w:proofErr w:type="spellStart"/>
      <w:r w:rsidRPr="000245FD">
        <w:rPr>
          <w:rFonts w:ascii="Arial" w:hAnsi="Arial" w:cs="Arial"/>
          <w:sz w:val="24"/>
          <w:szCs w:val="24"/>
        </w:rPr>
        <w:t>Bowersox</w:t>
      </w:r>
      <w:proofErr w:type="spellEnd"/>
      <w:r w:rsidRPr="000245FD">
        <w:rPr>
          <w:rFonts w:ascii="Arial" w:hAnsi="Arial" w:cs="Arial"/>
          <w:sz w:val="24"/>
          <w:szCs w:val="24"/>
        </w:rPr>
        <w:t xml:space="preserve"> e </w:t>
      </w:r>
      <w:proofErr w:type="spellStart"/>
      <w:r w:rsidRPr="000245FD">
        <w:rPr>
          <w:rFonts w:ascii="Arial" w:hAnsi="Arial" w:cs="Arial"/>
          <w:sz w:val="24"/>
          <w:szCs w:val="24"/>
        </w:rPr>
        <w:t>Closs</w:t>
      </w:r>
      <w:proofErr w:type="spellEnd"/>
      <w:r w:rsidRPr="000245FD">
        <w:rPr>
          <w:rFonts w:ascii="Arial" w:hAnsi="Arial" w:cs="Arial"/>
          <w:sz w:val="24"/>
          <w:szCs w:val="24"/>
        </w:rPr>
        <w:t xml:space="preserve"> </w:t>
      </w:r>
      <w:r>
        <w:rPr>
          <w:rFonts w:ascii="Arial" w:hAnsi="Arial" w:cs="Arial"/>
          <w:sz w:val="24"/>
          <w:szCs w:val="24"/>
        </w:rPr>
        <w:t>(200</w:t>
      </w:r>
      <w:r w:rsidR="007017BB">
        <w:rPr>
          <w:rFonts w:ascii="Arial" w:hAnsi="Arial" w:cs="Arial"/>
          <w:sz w:val="24"/>
          <w:szCs w:val="24"/>
        </w:rPr>
        <w:t>9</w:t>
      </w:r>
      <w:r>
        <w:rPr>
          <w:rFonts w:ascii="Arial" w:hAnsi="Arial" w:cs="Arial"/>
          <w:sz w:val="24"/>
          <w:szCs w:val="24"/>
        </w:rPr>
        <w:t xml:space="preserve">), </w:t>
      </w:r>
      <w:r w:rsidRPr="000245FD">
        <w:rPr>
          <w:rFonts w:ascii="Arial" w:hAnsi="Arial" w:cs="Arial"/>
          <w:sz w:val="24"/>
          <w:szCs w:val="24"/>
        </w:rPr>
        <w:t>cada um dos tipos de modais tem sua importância conforme a relevância da distância que será percorrida, o volume e tipo do produto a ser transportado. O modal</w:t>
      </w:r>
      <w:r>
        <w:rPr>
          <w:rStyle w:val="Refdenotaderodap"/>
          <w:rFonts w:ascii="Arial" w:hAnsi="Arial" w:cs="Arial"/>
          <w:sz w:val="24"/>
          <w:szCs w:val="24"/>
        </w:rPr>
        <w:footnoteReference w:id="1"/>
      </w:r>
      <w:r w:rsidRPr="000245FD">
        <w:rPr>
          <w:rFonts w:ascii="Arial" w:hAnsi="Arial" w:cs="Arial"/>
          <w:sz w:val="24"/>
          <w:szCs w:val="24"/>
        </w:rPr>
        <w:t xml:space="preserve"> ferroviário dominou a parte de </w:t>
      </w:r>
      <w:r w:rsidRPr="000245FD">
        <w:rPr>
          <w:rFonts w:ascii="Arial" w:hAnsi="Arial" w:cs="Arial"/>
          <w:sz w:val="24"/>
          <w:szCs w:val="24"/>
        </w:rPr>
        <w:lastRenderedPageBreak/>
        <w:t xml:space="preserve">transporte intermunicipal até a época posterior a segunda guerra mundial, o modal ferroviário que é por meio das linhas férreas tem uma grande capacidade de transportar grandes cargas de forma econômica. </w:t>
      </w:r>
    </w:p>
    <w:p w14:paraId="5B973F0C" w14:textId="11BF1BAD" w:rsidR="00E34E11" w:rsidRDefault="00E34E11" w:rsidP="00E34E11">
      <w:pPr>
        <w:spacing w:line="360" w:lineRule="auto"/>
        <w:ind w:firstLine="708"/>
        <w:jc w:val="both"/>
        <w:rPr>
          <w:rFonts w:ascii="Arial" w:hAnsi="Arial" w:cs="Arial"/>
          <w:sz w:val="24"/>
          <w:szCs w:val="24"/>
        </w:rPr>
      </w:pPr>
      <w:r w:rsidRPr="000245FD">
        <w:rPr>
          <w:rFonts w:ascii="Arial" w:hAnsi="Arial" w:cs="Arial"/>
          <w:sz w:val="24"/>
          <w:szCs w:val="24"/>
        </w:rPr>
        <w:t>Mas com o surgimento do transporte rodoviário a partir do final da segunda guerra mundial a toneladas de linhas ferroviárias e a receita</w:t>
      </w:r>
      <w:r w:rsidR="00445970">
        <w:rPr>
          <w:rFonts w:ascii="Arial" w:hAnsi="Arial" w:cs="Arial"/>
          <w:sz w:val="24"/>
          <w:szCs w:val="24"/>
        </w:rPr>
        <w:t xml:space="preserve"> bruta entraram em declínio, entretanto,</w:t>
      </w:r>
      <w:r w:rsidRPr="000245FD">
        <w:rPr>
          <w:rFonts w:ascii="Arial" w:hAnsi="Arial" w:cs="Arial"/>
          <w:sz w:val="24"/>
          <w:szCs w:val="24"/>
        </w:rPr>
        <w:t xml:space="preserve"> apesar dos problemas em relações de serviço, a ferrovias continuam melhores pela sua estrutura de custo fixo-variável</w:t>
      </w:r>
      <w:r>
        <w:rPr>
          <w:rFonts w:ascii="Arial" w:hAnsi="Arial" w:cs="Arial"/>
          <w:sz w:val="24"/>
          <w:szCs w:val="24"/>
        </w:rPr>
        <w:t xml:space="preserve"> ( que possuem um custo implantação alto, mas com sua conservação é baixa)</w:t>
      </w:r>
      <w:r w:rsidRPr="000245FD">
        <w:rPr>
          <w:rFonts w:ascii="Arial" w:hAnsi="Arial" w:cs="Arial"/>
          <w:sz w:val="24"/>
          <w:szCs w:val="24"/>
        </w:rPr>
        <w:t xml:space="preserve"> e para movimentações a longa distância</w:t>
      </w:r>
      <w:r w:rsidR="00472029">
        <w:rPr>
          <w:rFonts w:ascii="Arial" w:hAnsi="Arial" w:cs="Arial"/>
          <w:sz w:val="24"/>
          <w:szCs w:val="24"/>
        </w:rPr>
        <w:t xml:space="preserve"> (BOWERSOX, CLOSS, 200</w:t>
      </w:r>
      <w:r w:rsidR="007017BB">
        <w:rPr>
          <w:rFonts w:ascii="Arial" w:hAnsi="Arial" w:cs="Arial"/>
          <w:sz w:val="24"/>
          <w:szCs w:val="24"/>
        </w:rPr>
        <w:t>9</w:t>
      </w:r>
      <w:r w:rsidR="00472029">
        <w:rPr>
          <w:rFonts w:ascii="Arial" w:hAnsi="Arial" w:cs="Arial"/>
          <w:sz w:val="24"/>
          <w:szCs w:val="24"/>
        </w:rPr>
        <w:t>).</w:t>
      </w:r>
    </w:p>
    <w:p w14:paraId="545AA0A6" w14:textId="28A9C5CE" w:rsidR="00E34E11" w:rsidRDefault="00445970" w:rsidP="00E34E11">
      <w:pPr>
        <w:spacing w:line="360" w:lineRule="auto"/>
        <w:ind w:firstLine="708"/>
        <w:jc w:val="both"/>
        <w:rPr>
          <w:rFonts w:ascii="Arial" w:hAnsi="Arial" w:cs="Arial"/>
          <w:sz w:val="24"/>
          <w:szCs w:val="24"/>
        </w:rPr>
      </w:pPr>
      <w:r>
        <w:rPr>
          <w:rFonts w:ascii="Arial" w:hAnsi="Arial" w:cs="Arial"/>
          <w:sz w:val="24"/>
          <w:szCs w:val="24"/>
        </w:rPr>
        <w:t xml:space="preserve">Conforme </w:t>
      </w:r>
      <w:r w:rsidR="00E34E11">
        <w:rPr>
          <w:rFonts w:ascii="Arial" w:hAnsi="Arial" w:cs="Arial"/>
          <w:sz w:val="24"/>
          <w:szCs w:val="24"/>
        </w:rPr>
        <w:t>o autor acima, o</w:t>
      </w:r>
      <w:r w:rsidR="00E34E11" w:rsidRPr="000245FD">
        <w:rPr>
          <w:rFonts w:ascii="Arial" w:hAnsi="Arial" w:cs="Arial"/>
          <w:sz w:val="24"/>
          <w:szCs w:val="24"/>
        </w:rPr>
        <w:t xml:space="preserve"> modal aquaviário </w:t>
      </w:r>
      <w:r w:rsidR="00E34E11">
        <w:rPr>
          <w:rFonts w:ascii="Arial" w:hAnsi="Arial" w:cs="Arial"/>
          <w:sz w:val="24"/>
          <w:szCs w:val="24"/>
        </w:rPr>
        <w:t>é</w:t>
      </w:r>
      <w:r w:rsidR="00E34E11" w:rsidRPr="000245FD">
        <w:rPr>
          <w:rFonts w:ascii="Arial" w:hAnsi="Arial" w:cs="Arial"/>
          <w:sz w:val="24"/>
          <w:szCs w:val="24"/>
        </w:rPr>
        <w:t xml:space="preserve"> feito por vias marítimas e fluviais</w:t>
      </w:r>
      <w:r w:rsidR="00E34E11">
        <w:rPr>
          <w:rFonts w:ascii="Arial" w:hAnsi="Arial" w:cs="Arial"/>
          <w:sz w:val="24"/>
          <w:szCs w:val="24"/>
        </w:rPr>
        <w:t xml:space="preserve">, sendo usados desde os primórdios para transporte de cargas e pessoas. A sua principal vantagem é a capacidade de transportar grandes volumes de cargas e possui um custo baixo, porém seu tempo de entrega é longo. O transporte por meio de dutos é um dos menos utilizados no Brasil, possuindo um alto custo fixo e sendo responsável por transportar somente produtos na forma gás, líquida ou de mistura semifluida. O transporte aéreo é o mais recente meio de transporte e o menos utilizado, sua vantagem é a rapidez na entrega da carga, porém possui um alto custo de entrega, contudo, seu custo com armazenagem e estoque são praticamente nulos. </w:t>
      </w:r>
    </w:p>
    <w:p w14:paraId="33D1F2B9" w14:textId="6F2F8922" w:rsidR="00E34E11" w:rsidRDefault="00E34E11" w:rsidP="00E34E11">
      <w:pPr>
        <w:spacing w:line="360" w:lineRule="auto"/>
        <w:ind w:firstLine="708"/>
        <w:jc w:val="both"/>
        <w:rPr>
          <w:rFonts w:ascii="Arial" w:hAnsi="Arial" w:cs="Arial"/>
          <w:sz w:val="24"/>
          <w:szCs w:val="24"/>
        </w:rPr>
      </w:pPr>
      <w:r>
        <w:rPr>
          <w:rFonts w:ascii="Arial" w:hAnsi="Arial" w:cs="Arial"/>
          <w:sz w:val="24"/>
          <w:szCs w:val="24"/>
        </w:rPr>
        <w:t xml:space="preserve">No Brasil, </w:t>
      </w:r>
      <w:r w:rsidR="007C146E">
        <w:rPr>
          <w:rFonts w:ascii="Arial" w:hAnsi="Arial" w:cs="Arial"/>
          <w:sz w:val="24"/>
          <w:szCs w:val="24"/>
        </w:rPr>
        <w:t>conforme CNT</w:t>
      </w:r>
      <w:r w:rsidR="00304785">
        <w:rPr>
          <w:rStyle w:val="Refdenotaderodap"/>
          <w:rFonts w:ascii="Arial" w:hAnsi="Arial" w:cs="Arial"/>
          <w:sz w:val="24"/>
          <w:szCs w:val="24"/>
        </w:rPr>
        <w:footnoteReference w:id="2"/>
      </w:r>
      <w:r w:rsidR="007C146E">
        <w:rPr>
          <w:rFonts w:ascii="Arial" w:hAnsi="Arial" w:cs="Arial"/>
          <w:sz w:val="24"/>
          <w:szCs w:val="24"/>
        </w:rPr>
        <w:t xml:space="preserve"> (2013)</w:t>
      </w:r>
      <w:r>
        <w:rPr>
          <w:rFonts w:ascii="Arial" w:hAnsi="Arial" w:cs="Arial"/>
          <w:sz w:val="24"/>
          <w:szCs w:val="24"/>
        </w:rPr>
        <w:t>, o modal rodoviário é o mais utilizado por possui uma maior flexib</w:t>
      </w:r>
      <w:r w:rsidR="00445970">
        <w:rPr>
          <w:rFonts w:ascii="Arial" w:hAnsi="Arial" w:cs="Arial"/>
          <w:sz w:val="24"/>
          <w:szCs w:val="24"/>
        </w:rPr>
        <w:t>ilidade, ser mais acessível e possuir o</w:t>
      </w:r>
      <w:r>
        <w:rPr>
          <w:rFonts w:ascii="Arial" w:hAnsi="Arial" w:cs="Arial"/>
          <w:sz w:val="24"/>
          <w:szCs w:val="24"/>
        </w:rPr>
        <w:t xml:space="preserve"> custo de frete </w:t>
      </w:r>
      <w:r w:rsidR="00445970">
        <w:rPr>
          <w:rFonts w:ascii="Arial" w:hAnsi="Arial" w:cs="Arial"/>
          <w:sz w:val="24"/>
          <w:szCs w:val="24"/>
        </w:rPr>
        <w:t xml:space="preserve">relativamente </w:t>
      </w:r>
      <w:r>
        <w:rPr>
          <w:rFonts w:ascii="Arial" w:hAnsi="Arial" w:cs="Arial"/>
          <w:sz w:val="24"/>
          <w:szCs w:val="24"/>
        </w:rPr>
        <w:t xml:space="preserve">baixo. Em relação ao aéreo, sua utilização é a menor, apesar de sua alta eficiência na entrega, o valor é alto. Com isso a figura 2 traz uma representação da distribuição de uso dos </w:t>
      </w:r>
      <w:r w:rsidRPr="006B293E">
        <w:rPr>
          <w:rFonts w:ascii="Arial" w:hAnsi="Arial" w:cs="Arial"/>
          <w:sz w:val="24"/>
          <w:szCs w:val="24"/>
        </w:rPr>
        <w:t>modais</w:t>
      </w:r>
      <w:r>
        <w:rPr>
          <w:rFonts w:ascii="Arial" w:hAnsi="Arial" w:cs="Arial"/>
          <w:sz w:val="24"/>
          <w:szCs w:val="24"/>
        </w:rPr>
        <w:t>.</w:t>
      </w:r>
    </w:p>
    <w:p w14:paraId="29080ADC" w14:textId="546F0778" w:rsidR="005E28EA" w:rsidRPr="00C2477C" w:rsidRDefault="005E28EA" w:rsidP="005E28EA">
      <w:pPr>
        <w:pStyle w:val="Legenda"/>
        <w:keepNext/>
        <w:jc w:val="center"/>
        <w:rPr>
          <w:rFonts w:ascii="Arial" w:hAnsi="Arial" w:cs="Arial"/>
          <w:i w:val="0"/>
          <w:color w:val="auto"/>
          <w:sz w:val="20"/>
          <w:szCs w:val="20"/>
        </w:rPr>
      </w:pPr>
      <w:bookmarkStart w:id="12" w:name="_Toc9893410"/>
      <w:r w:rsidRPr="00C2477C">
        <w:rPr>
          <w:rFonts w:ascii="Arial" w:hAnsi="Arial" w:cs="Arial"/>
          <w:i w:val="0"/>
          <w:color w:val="auto"/>
          <w:sz w:val="20"/>
          <w:szCs w:val="20"/>
        </w:rPr>
        <w:lastRenderedPageBreak/>
        <w:t xml:space="preserve">Figura </w:t>
      </w:r>
      <w:r w:rsidRPr="00C2477C">
        <w:rPr>
          <w:rFonts w:ascii="Arial" w:hAnsi="Arial" w:cs="Arial"/>
          <w:i w:val="0"/>
          <w:color w:val="auto"/>
          <w:sz w:val="20"/>
          <w:szCs w:val="20"/>
        </w:rPr>
        <w:fldChar w:fldCharType="begin"/>
      </w:r>
      <w:r w:rsidRPr="00C2477C">
        <w:rPr>
          <w:rFonts w:ascii="Arial" w:hAnsi="Arial" w:cs="Arial"/>
          <w:i w:val="0"/>
          <w:color w:val="auto"/>
          <w:sz w:val="20"/>
          <w:szCs w:val="20"/>
        </w:rPr>
        <w:instrText xml:space="preserve"> SEQ Figura \* ARABIC </w:instrText>
      </w:r>
      <w:r w:rsidRPr="00C2477C">
        <w:rPr>
          <w:rFonts w:ascii="Arial" w:hAnsi="Arial" w:cs="Arial"/>
          <w:i w:val="0"/>
          <w:color w:val="auto"/>
          <w:sz w:val="20"/>
          <w:szCs w:val="20"/>
        </w:rPr>
        <w:fldChar w:fldCharType="separate"/>
      </w:r>
      <w:r w:rsidR="0058170E">
        <w:rPr>
          <w:rFonts w:ascii="Arial" w:hAnsi="Arial" w:cs="Arial"/>
          <w:i w:val="0"/>
          <w:noProof/>
          <w:color w:val="auto"/>
          <w:sz w:val="20"/>
          <w:szCs w:val="20"/>
        </w:rPr>
        <w:t>1</w:t>
      </w:r>
      <w:r w:rsidRPr="00C2477C">
        <w:rPr>
          <w:rFonts w:ascii="Arial" w:hAnsi="Arial" w:cs="Arial"/>
          <w:i w:val="0"/>
          <w:color w:val="auto"/>
          <w:sz w:val="20"/>
          <w:szCs w:val="20"/>
        </w:rPr>
        <w:fldChar w:fldCharType="end"/>
      </w:r>
      <w:r w:rsidRPr="00C2477C">
        <w:rPr>
          <w:rFonts w:ascii="Arial" w:hAnsi="Arial" w:cs="Arial"/>
          <w:i w:val="0"/>
          <w:color w:val="auto"/>
          <w:sz w:val="20"/>
          <w:szCs w:val="20"/>
        </w:rPr>
        <w:t>- Composição da matriz do transporte de carga no Brasil em 2013.</w:t>
      </w:r>
      <w:bookmarkEnd w:id="12"/>
    </w:p>
    <w:p w14:paraId="3878D110" w14:textId="6DEB40A3" w:rsidR="00E34E11" w:rsidRDefault="00E34E11" w:rsidP="00E34E11">
      <w:pPr>
        <w:keepNext/>
        <w:spacing w:line="360" w:lineRule="auto"/>
        <w:jc w:val="center"/>
      </w:pPr>
      <w:r>
        <w:rPr>
          <w:noProof/>
          <w:sz w:val="16"/>
          <w:szCs w:val="16"/>
          <w:lang w:eastAsia="pt-BR"/>
        </w:rPr>
        <w:drawing>
          <wp:inline distT="0" distB="0" distL="0" distR="0" wp14:anchorId="0060332C" wp14:editId="564D6989">
            <wp:extent cx="4448175" cy="3267236"/>
            <wp:effectExtent l="0" t="0" r="0" b="9525"/>
            <wp:docPr id="2" name="Imagem 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Z.jpg"/>
                    <pic:cNvPicPr/>
                  </pic:nvPicPr>
                  <pic:blipFill rotWithShape="1">
                    <a:blip r:embed="rId8" cstate="print">
                      <a:extLst>
                        <a:ext uri="{28A0092B-C50C-407E-A947-70E740481C1C}">
                          <a14:useLocalDpi xmlns:a14="http://schemas.microsoft.com/office/drawing/2010/main" val="0"/>
                        </a:ext>
                      </a:extLst>
                    </a:blip>
                    <a:srcRect b="4856"/>
                    <a:stretch/>
                  </pic:blipFill>
                  <pic:spPr bwMode="auto">
                    <a:xfrm>
                      <a:off x="0" y="0"/>
                      <a:ext cx="4453061" cy="3270825"/>
                    </a:xfrm>
                    <a:prstGeom prst="rect">
                      <a:avLst/>
                    </a:prstGeom>
                    <a:ln>
                      <a:noFill/>
                    </a:ln>
                    <a:extLst>
                      <a:ext uri="{53640926-AAD7-44D8-BBD7-CCE9431645EC}">
                        <a14:shadowObscured xmlns:a14="http://schemas.microsoft.com/office/drawing/2010/main"/>
                      </a:ext>
                    </a:extLst>
                  </pic:spPr>
                </pic:pic>
              </a:graphicData>
            </a:graphic>
          </wp:inline>
        </w:drawing>
      </w:r>
      <w:r w:rsidR="006C66B7">
        <w:rPr>
          <w:rStyle w:val="Refdenotaderodap"/>
        </w:rPr>
        <w:footnoteReference w:id="3"/>
      </w:r>
    </w:p>
    <w:p w14:paraId="0DF928D5" w14:textId="77777777" w:rsidR="00E34E11" w:rsidRPr="00197DF2" w:rsidRDefault="00E34E11" w:rsidP="00E34E11">
      <w:pPr>
        <w:pStyle w:val="Legenda"/>
        <w:jc w:val="center"/>
        <w:rPr>
          <w:rFonts w:ascii="Arial" w:hAnsi="Arial" w:cs="Arial"/>
          <w:i w:val="0"/>
          <w:color w:val="auto"/>
          <w:sz w:val="20"/>
          <w:szCs w:val="20"/>
        </w:rPr>
      </w:pPr>
      <w:r w:rsidRPr="00197DF2">
        <w:rPr>
          <w:rFonts w:ascii="Arial" w:hAnsi="Arial" w:cs="Arial"/>
          <w:i w:val="0"/>
          <w:color w:val="auto"/>
          <w:sz w:val="20"/>
          <w:szCs w:val="20"/>
        </w:rPr>
        <w:t>Fonte: (</w:t>
      </w:r>
      <w:r>
        <w:rPr>
          <w:rFonts w:ascii="Arial" w:hAnsi="Arial" w:cs="Arial"/>
          <w:i w:val="0"/>
          <w:color w:val="auto"/>
          <w:sz w:val="20"/>
          <w:szCs w:val="20"/>
        </w:rPr>
        <w:t>CNT</w:t>
      </w:r>
      <w:r w:rsidRPr="00197DF2">
        <w:rPr>
          <w:rFonts w:ascii="Arial" w:hAnsi="Arial" w:cs="Arial"/>
          <w:i w:val="0"/>
          <w:color w:val="auto"/>
          <w:sz w:val="20"/>
          <w:szCs w:val="20"/>
        </w:rPr>
        <w:t>, 20</w:t>
      </w:r>
      <w:r>
        <w:rPr>
          <w:rFonts w:ascii="Arial" w:hAnsi="Arial" w:cs="Arial"/>
          <w:i w:val="0"/>
          <w:color w:val="auto"/>
          <w:sz w:val="20"/>
          <w:szCs w:val="20"/>
        </w:rPr>
        <w:t>13</w:t>
      </w:r>
      <w:r w:rsidRPr="00197DF2">
        <w:rPr>
          <w:rFonts w:ascii="Arial" w:hAnsi="Arial" w:cs="Arial"/>
          <w:i w:val="0"/>
          <w:color w:val="auto"/>
          <w:sz w:val="20"/>
          <w:szCs w:val="20"/>
        </w:rPr>
        <w:t>)</w:t>
      </w:r>
    </w:p>
    <w:p w14:paraId="6001CE92" w14:textId="77777777" w:rsidR="00E34E11" w:rsidRPr="00E34E11" w:rsidRDefault="00E34E11" w:rsidP="00E34E11">
      <w:pPr>
        <w:spacing w:line="360" w:lineRule="auto"/>
      </w:pPr>
    </w:p>
    <w:p w14:paraId="405E9885" w14:textId="0A7D6247" w:rsidR="00E34E11" w:rsidRPr="005121F2" w:rsidRDefault="005121F2" w:rsidP="006970EC">
      <w:pPr>
        <w:pStyle w:val="Ttulo6"/>
        <w:spacing w:line="360" w:lineRule="auto"/>
        <w:rPr>
          <w:rFonts w:ascii="Arial" w:hAnsi="Arial" w:cs="Arial"/>
          <w:b/>
          <w:color w:val="auto"/>
          <w:sz w:val="28"/>
          <w:szCs w:val="28"/>
        </w:rPr>
      </w:pPr>
      <w:r>
        <w:rPr>
          <w:rFonts w:ascii="Arial" w:hAnsi="Arial" w:cs="Arial"/>
          <w:b/>
          <w:color w:val="auto"/>
          <w:sz w:val="28"/>
          <w:szCs w:val="28"/>
        </w:rPr>
        <w:tab/>
      </w:r>
      <w:r w:rsidRPr="00474A0E">
        <w:rPr>
          <w:rFonts w:ascii="Arial" w:hAnsi="Arial" w:cs="Arial"/>
          <w:b/>
          <w:color w:val="auto"/>
          <w:sz w:val="24"/>
          <w:szCs w:val="28"/>
        </w:rPr>
        <w:t xml:space="preserve">2.1.1.1.1.1 </w:t>
      </w:r>
      <w:r w:rsidR="00E34E11" w:rsidRPr="00474A0E">
        <w:rPr>
          <w:rFonts w:ascii="Arial" w:hAnsi="Arial" w:cs="Arial"/>
          <w:b/>
          <w:color w:val="auto"/>
          <w:sz w:val="24"/>
          <w:szCs w:val="28"/>
        </w:rPr>
        <w:t xml:space="preserve"> Modal Rodoviário</w:t>
      </w:r>
    </w:p>
    <w:p w14:paraId="35F767BB" w14:textId="601E8657" w:rsidR="00C06315" w:rsidRDefault="00CF0435" w:rsidP="006970EC">
      <w:pPr>
        <w:spacing w:line="360" w:lineRule="auto"/>
        <w:ind w:firstLine="708"/>
        <w:jc w:val="both"/>
        <w:rPr>
          <w:rFonts w:ascii="Arial" w:hAnsi="Arial" w:cs="Arial"/>
          <w:sz w:val="24"/>
          <w:szCs w:val="24"/>
        </w:rPr>
      </w:pPr>
      <w:r>
        <w:rPr>
          <w:rFonts w:ascii="Arial" w:hAnsi="Arial" w:cs="Arial"/>
          <w:sz w:val="24"/>
          <w:szCs w:val="24"/>
        </w:rPr>
        <w:t>O modal rodovi</w:t>
      </w:r>
      <w:r w:rsidR="00BE5755">
        <w:rPr>
          <w:rFonts w:ascii="Arial" w:hAnsi="Arial" w:cs="Arial"/>
          <w:sz w:val="24"/>
          <w:szCs w:val="24"/>
        </w:rPr>
        <w:t xml:space="preserve">ário e aquele que consiste em trafegar por ruas, estradas e rodovias, esse meio de transporte possui vantagens, como </w:t>
      </w:r>
      <w:r w:rsidR="006C66B7" w:rsidRPr="000245FD">
        <w:rPr>
          <w:rFonts w:ascii="Arial" w:hAnsi="Arial" w:cs="Arial"/>
          <w:sz w:val="24"/>
          <w:szCs w:val="24"/>
        </w:rPr>
        <w:t>a flexibilidade operacional pois são aptos a operar em diversos tipos de estrada, e com o serviço de entrega na porta de casa do cliente, a movimentação rápida intermunicipal, e o transporte a curta distância de produtos de alto valor, essas características favorecem esse setor e as atividades de produção e distribuição</w:t>
      </w:r>
      <w:r w:rsidR="00BE5755">
        <w:rPr>
          <w:rFonts w:ascii="Arial" w:hAnsi="Arial" w:cs="Arial"/>
          <w:sz w:val="24"/>
          <w:szCs w:val="24"/>
        </w:rPr>
        <w:t xml:space="preserve"> </w:t>
      </w:r>
      <w:r w:rsidR="006C66B7">
        <w:rPr>
          <w:rFonts w:ascii="Arial" w:hAnsi="Arial" w:cs="Arial"/>
          <w:sz w:val="24"/>
          <w:szCs w:val="24"/>
        </w:rPr>
        <w:t>(BOWERSOX, CLOSS, 200</w:t>
      </w:r>
      <w:r w:rsidR="007017BB">
        <w:rPr>
          <w:rFonts w:ascii="Arial" w:hAnsi="Arial" w:cs="Arial"/>
          <w:sz w:val="24"/>
          <w:szCs w:val="24"/>
        </w:rPr>
        <w:t>9</w:t>
      </w:r>
      <w:r w:rsidR="006C66B7">
        <w:rPr>
          <w:rFonts w:ascii="Arial" w:hAnsi="Arial" w:cs="Arial"/>
          <w:sz w:val="24"/>
          <w:szCs w:val="24"/>
        </w:rPr>
        <w:t>).</w:t>
      </w:r>
    </w:p>
    <w:p w14:paraId="6F371607" w14:textId="085C06E9" w:rsidR="00BE5755" w:rsidRPr="00BE5755" w:rsidRDefault="00BE5755" w:rsidP="006970EC">
      <w:pPr>
        <w:spacing w:line="360" w:lineRule="auto"/>
        <w:ind w:firstLine="708"/>
        <w:jc w:val="both"/>
        <w:rPr>
          <w:rFonts w:ascii="Arial" w:hAnsi="Arial" w:cs="Arial"/>
          <w:sz w:val="24"/>
          <w:szCs w:val="24"/>
        </w:rPr>
      </w:pPr>
      <w:r>
        <w:rPr>
          <w:rFonts w:ascii="Arial" w:hAnsi="Arial" w:cs="Arial"/>
          <w:sz w:val="24"/>
          <w:szCs w:val="24"/>
        </w:rPr>
        <w:t>Apesar desse modal ser o mais utilizado e possuir diversas benefícios, há algumas desvantagens, como o limite de transporte</w:t>
      </w:r>
      <w:r w:rsidR="002E49DB">
        <w:rPr>
          <w:rFonts w:ascii="Arial" w:hAnsi="Arial" w:cs="Arial"/>
          <w:sz w:val="24"/>
          <w:szCs w:val="24"/>
        </w:rPr>
        <w:t xml:space="preserve">, alto risco de ocorrer furtos, e o grande custo de manutenção, podendo muitas vezes ocorrer atrasos na entrega por causa de congestionamentos, além de ser um dos modais que mais </w:t>
      </w:r>
      <w:r w:rsidR="002E49DB">
        <w:rPr>
          <w:rFonts w:ascii="Arial" w:hAnsi="Arial" w:cs="Arial"/>
          <w:sz w:val="24"/>
          <w:szCs w:val="24"/>
        </w:rPr>
        <w:lastRenderedPageBreak/>
        <w:t>polui o meio ambiente. Para longas distancias o modal rodoviário é o menos competitivo perto dos outros modais (SILVA, 2014).</w:t>
      </w:r>
      <w:r>
        <w:rPr>
          <w:rFonts w:ascii="Arial" w:hAnsi="Arial" w:cs="Arial"/>
          <w:sz w:val="24"/>
          <w:szCs w:val="24"/>
        </w:rPr>
        <w:t xml:space="preserve"> </w:t>
      </w:r>
    </w:p>
    <w:p w14:paraId="1DF79B62" w14:textId="77777777" w:rsidR="00E34E11" w:rsidRDefault="00E34E11" w:rsidP="00047C0B">
      <w:pPr>
        <w:pStyle w:val="Ttulo2"/>
        <w:spacing w:line="360" w:lineRule="auto"/>
        <w:rPr>
          <w:rFonts w:ascii="Arial" w:hAnsi="Arial" w:cs="Arial"/>
          <w:b/>
          <w:color w:val="auto"/>
          <w:sz w:val="28"/>
        </w:rPr>
      </w:pPr>
      <w:bookmarkStart w:id="13" w:name="_Toc9939239"/>
      <w:r w:rsidRPr="00E34E11">
        <w:rPr>
          <w:rFonts w:ascii="Arial" w:hAnsi="Arial" w:cs="Arial"/>
          <w:b/>
          <w:color w:val="auto"/>
          <w:sz w:val="28"/>
        </w:rPr>
        <w:t>2.2 Roteirização</w:t>
      </w:r>
      <w:bookmarkEnd w:id="13"/>
      <w:r w:rsidRPr="00E34E11">
        <w:rPr>
          <w:rFonts w:ascii="Arial" w:hAnsi="Arial" w:cs="Arial"/>
          <w:b/>
          <w:color w:val="auto"/>
          <w:sz w:val="28"/>
        </w:rPr>
        <w:t xml:space="preserve"> </w:t>
      </w:r>
    </w:p>
    <w:p w14:paraId="3F10CCAD" w14:textId="15FB8C91" w:rsidR="00047C0B" w:rsidRDefault="00047C0B" w:rsidP="00047C0B">
      <w:pPr>
        <w:spacing w:line="360" w:lineRule="auto"/>
        <w:ind w:firstLine="708"/>
        <w:jc w:val="both"/>
        <w:rPr>
          <w:rFonts w:ascii="Arial" w:hAnsi="Arial" w:cs="Arial"/>
          <w:sz w:val="24"/>
          <w:szCs w:val="24"/>
        </w:rPr>
      </w:pPr>
      <w:r>
        <w:rPr>
          <w:rFonts w:ascii="Arial" w:hAnsi="Arial" w:cs="Arial"/>
          <w:sz w:val="24"/>
          <w:szCs w:val="24"/>
        </w:rPr>
        <w:t>Segundo Andrade ( 2009 ) , um obstáculo encontrado na gerência de transportes que é comum</w:t>
      </w:r>
      <w:r w:rsidR="006970EC">
        <w:rPr>
          <w:rFonts w:ascii="Arial" w:hAnsi="Arial" w:cs="Arial"/>
          <w:sz w:val="24"/>
          <w:szCs w:val="24"/>
        </w:rPr>
        <w:t>,</w:t>
      </w:r>
      <w:r>
        <w:rPr>
          <w:rFonts w:ascii="Arial" w:hAnsi="Arial" w:cs="Arial"/>
          <w:sz w:val="24"/>
          <w:szCs w:val="24"/>
        </w:rPr>
        <w:t xml:space="preserve"> é a escolha de uma melhor rota em redes de </w:t>
      </w:r>
      <w:r w:rsidR="006B2E12">
        <w:rPr>
          <w:rFonts w:ascii="Arial" w:hAnsi="Arial" w:cs="Arial"/>
          <w:sz w:val="24"/>
          <w:szCs w:val="24"/>
        </w:rPr>
        <w:t>carregamento</w:t>
      </w:r>
      <w:r>
        <w:rPr>
          <w:rFonts w:ascii="Arial" w:hAnsi="Arial" w:cs="Arial"/>
          <w:sz w:val="24"/>
          <w:szCs w:val="24"/>
        </w:rPr>
        <w:t>, buscando minimizar o custo do transporte. Possuindo uma carga de origem na qual será entregue ao destino, passando por diversos pontos onde também serão deixados uma parte da carga transportada, o objetivo do problema é encontrar uma forma de satisfazer a todas as demandas, e obter uma melhor tarifa de transporte.</w:t>
      </w:r>
    </w:p>
    <w:p w14:paraId="6E4C6160" w14:textId="05219190" w:rsidR="006B2E12" w:rsidRDefault="006B2E12" w:rsidP="00047C0B">
      <w:pPr>
        <w:spacing w:line="360" w:lineRule="auto"/>
        <w:ind w:firstLine="708"/>
        <w:jc w:val="both"/>
        <w:rPr>
          <w:rFonts w:ascii="Arial" w:hAnsi="Arial" w:cs="Arial"/>
          <w:sz w:val="24"/>
          <w:szCs w:val="24"/>
        </w:rPr>
      </w:pPr>
      <w:r w:rsidRPr="006B2E12">
        <w:rPr>
          <w:rFonts w:ascii="Arial" w:hAnsi="Arial" w:cs="Arial"/>
          <w:sz w:val="24"/>
          <w:szCs w:val="24"/>
        </w:rPr>
        <w:t xml:space="preserve">O autor sugere, portanto, que a roteirização fará com que </w:t>
      </w:r>
      <w:proofErr w:type="gramStart"/>
      <w:r w:rsidRPr="006B2E12">
        <w:rPr>
          <w:rFonts w:ascii="Arial" w:hAnsi="Arial" w:cs="Arial"/>
          <w:sz w:val="24"/>
          <w:szCs w:val="24"/>
        </w:rPr>
        <w:t>o maior número de produtos seja</w:t>
      </w:r>
      <w:r>
        <w:rPr>
          <w:rFonts w:ascii="Arial" w:hAnsi="Arial" w:cs="Arial"/>
          <w:sz w:val="24"/>
          <w:szCs w:val="24"/>
        </w:rPr>
        <w:t>m</w:t>
      </w:r>
      <w:proofErr w:type="gramEnd"/>
      <w:r w:rsidRPr="006B2E12">
        <w:rPr>
          <w:rFonts w:ascii="Arial" w:hAnsi="Arial" w:cs="Arial"/>
          <w:sz w:val="24"/>
          <w:szCs w:val="24"/>
        </w:rPr>
        <w:t xml:space="preserve"> entregues no menor tempo e gastando o menos possível.</w:t>
      </w:r>
    </w:p>
    <w:p w14:paraId="37AD0963" w14:textId="2F18564F" w:rsidR="00C2477C" w:rsidRPr="00C2477C" w:rsidRDefault="00C2477C" w:rsidP="00C2477C">
      <w:pPr>
        <w:pStyle w:val="Legenda"/>
        <w:keepNext/>
        <w:jc w:val="center"/>
        <w:rPr>
          <w:rFonts w:ascii="Arial" w:hAnsi="Arial" w:cs="Arial"/>
          <w:i w:val="0"/>
          <w:color w:val="auto"/>
          <w:sz w:val="20"/>
        </w:rPr>
      </w:pPr>
      <w:bookmarkStart w:id="14" w:name="_Toc9893411"/>
      <w:r w:rsidRPr="00C2477C">
        <w:rPr>
          <w:rFonts w:ascii="Arial" w:hAnsi="Arial" w:cs="Arial"/>
          <w:i w:val="0"/>
          <w:color w:val="auto"/>
          <w:sz w:val="20"/>
        </w:rPr>
        <w:t xml:space="preserve">Figura </w:t>
      </w:r>
      <w:r w:rsidRPr="00C2477C">
        <w:rPr>
          <w:rFonts w:ascii="Arial" w:hAnsi="Arial" w:cs="Arial"/>
          <w:i w:val="0"/>
          <w:color w:val="auto"/>
          <w:sz w:val="20"/>
        </w:rPr>
        <w:fldChar w:fldCharType="begin"/>
      </w:r>
      <w:r w:rsidRPr="00C2477C">
        <w:rPr>
          <w:rFonts w:ascii="Arial" w:hAnsi="Arial" w:cs="Arial"/>
          <w:i w:val="0"/>
          <w:color w:val="auto"/>
          <w:sz w:val="20"/>
        </w:rPr>
        <w:instrText xml:space="preserve"> SEQ Figura \* ARABIC </w:instrText>
      </w:r>
      <w:r w:rsidRPr="00C2477C">
        <w:rPr>
          <w:rFonts w:ascii="Arial" w:hAnsi="Arial" w:cs="Arial"/>
          <w:i w:val="0"/>
          <w:color w:val="auto"/>
          <w:sz w:val="20"/>
        </w:rPr>
        <w:fldChar w:fldCharType="separate"/>
      </w:r>
      <w:r w:rsidR="0058170E">
        <w:rPr>
          <w:rFonts w:ascii="Arial" w:hAnsi="Arial" w:cs="Arial"/>
          <w:i w:val="0"/>
          <w:noProof/>
          <w:color w:val="auto"/>
          <w:sz w:val="20"/>
        </w:rPr>
        <w:t>2</w:t>
      </w:r>
      <w:r w:rsidRPr="00C2477C">
        <w:rPr>
          <w:rFonts w:ascii="Arial" w:hAnsi="Arial" w:cs="Arial"/>
          <w:i w:val="0"/>
          <w:color w:val="auto"/>
          <w:sz w:val="20"/>
        </w:rPr>
        <w:fldChar w:fldCharType="end"/>
      </w:r>
      <w:r w:rsidRPr="00C2477C">
        <w:rPr>
          <w:rFonts w:ascii="Arial" w:hAnsi="Arial" w:cs="Arial"/>
          <w:i w:val="0"/>
          <w:color w:val="auto"/>
          <w:sz w:val="20"/>
        </w:rPr>
        <w:t>- Modelo para escolha de melhor Rota de Distribuição de Produto.</w:t>
      </w:r>
      <w:bookmarkEnd w:id="14"/>
    </w:p>
    <w:p w14:paraId="3F550CF3" w14:textId="3FB5EB59" w:rsidR="00FD643B" w:rsidRDefault="00FD643B" w:rsidP="00FD643B">
      <w:pPr>
        <w:spacing w:line="360" w:lineRule="auto"/>
        <w:ind w:firstLine="708"/>
        <w:jc w:val="center"/>
        <w:rPr>
          <w:rFonts w:ascii="Arial" w:hAnsi="Arial" w:cs="Arial"/>
          <w:sz w:val="24"/>
          <w:szCs w:val="24"/>
        </w:rPr>
      </w:pPr>
      <w:r>
        <w:rPr>
          <w:noProof/>
          <w:lang w:eastAsia="pt-BR"/>
        </w:rPr>
        <w:drawing>
          <wp:inline distT="0" distB="0" distL="0" distR="0" wp14:anchorId="34547A30" wp14:editId="108957E6">
            <wp:extent cx="4922875" cy="2016272"/>
            <wp:effectExtent l="0" t="0" r="0" b="3175"/>
            <wp:docPr id="3203" name="Picture 131">
              <a:extLst xmlns:a="http://schemas.openxmlformats.org/drawingml/2006/main">
                <a:ext uri="{FF2B5EF4-FFF2-40B4-BE49-F238E27FC236}">
                  <a16:creationId xmlns:a16="http://schemas.microsoft.com/office/drawing/2014/main" id="{4DA86A6E-83D6-40AA-B6C4-0224F14CF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Picture 131">
                      <a:extLst>
                        <a:ext uri="{FF2B5EF4-FFF2-40B4-BE49-F238E27FC236}">
                          <a16:creationId xmlns:a16="http://schemas.microsoft.com/office/drawing/2014/main" id="{4DA86A6E-83D6-40AA-B6C4-0224F14CF24D}"/>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4527" cy="2021044"/>
                    </a:xfrm>
                    <a:prstGeom prst="rect">
                      <a:avLst/>
                    </a:prstGeom>
                    <a:noFill/>
                  </pic:spPr>
                </pic:pic>
              </a:graphicData>
            </a:graphic>
          </wp:inline>
        </w:drawing>
      </w:r>
    </w:p>
    <w:p w14:paraId="41129A7C" w14:textId="1D4BD5AA" w:rsidR="006014F5" w:rsidRPr="006014F5" w:rsidRDefault="006014F5" w:rsidP="006014F5">
      <w:pPr>
        <w:pStyle w:val="Legenda"/>
        <w:jc w:val="center"/>
        <w:rPr>
          <w:rFonts w:ascii="Arial" w:hAnsi="Arial" w:cs="Arial"/>
          <w:i w:val="0"/>
          <w:color w:val="auto"/>
          <w:sz w:val="20"/>
          <w:szCs w:val="20"/>
        </w:rPr>
      </w:pPr>
      <w:r w:rsidRPr="00197DF2">
        <w:rPr>
          <w:rFonts w:ascii="Arial" w:hAnsi="Arial" w:cs="Arial"/>
          <w:i w:val="0"/>
          <w:color w:val="auto"/>
          <w:sz w:val="20"/>
          <w:szCs w:val="20"/>
        </w:rPr>
        <w:t>Fonte: (</w:t>
      </w:r>
      <w:r>
        <w:rPr>
          <w:rFonts w:ascii="Arial" w:hAnsi="Arial" w:cs="Arial"/>
          <w:i w:val="0"/>
          <w:color w:val="auto"/>
          <w:sz w:val="20"/>
          <w:szCs w:val="20"/>
        </w:rPr>
        <w:t>ANDRADE</w:t>
      </w:r>
      <w:r w:rsidRPr="00197DF2">
        <w:rPr>
          <w:rFonts w:ascii="Arial" w:hAnsi="Arial" w:cs="Arial"/>
          <w:i w:val="0"/>
          <w:color w:val="auto"/>
          <w:sz w:val="20"/>
          <w:szCs w:val="20"/>
        </w:rPr>
        <w:t>, 20</w:t>
      </w:r>
      <w:r>
        <w:rPr>
          <w:rFonts w:ascii="Arial" w:hAnsi="Arial" w:cs="Arial"/>
          <w:i w:val="0"/>
          <w:color w:val="auto"/>
          <w:sz w:val="20"/>
          <w:szCs w:val="20"/>
        </w:rPr>
        <w:t>09</w:t>
      </w:r>
      <w:r w:rsidRPr="00197DF2">
        <w:rPr>
          <w:rFonts w:ascii="Arial" w:hAnsi="Arial" w:cs="Arial"/>
          <w:i w:val="0"/>
          <w:color w:val="auto"/>
          <w:sz w:val="20"/>
          <w:szCs w:val="20"/>
        </w:rPr>
        <w:t>)</w:t>
      </w:r>
    </w:p>
    <w:p w14:paraId="47553033" w14:textId="5CA8CBF6" w:rsidR="006014F5" w:rsidRDefault="00E048F8" w:rsidP="006014F5">
      <w:pPr>
        <w:spacing w:line="360" w:lineRule="auto"/>
        <w:ind w:firstLine="708"/>
        <w:jc w:val="both"/>
        <w:rPr>
          <w:rFonts w:ascii="Arial" w:hAnsi="Arial" w:cs="Arial"/>
          <w:sz w:val="24"/>
          <w:szCs w:val="24"/>
        </w:rPr>
      </w:pPr>
      <w:r>
        <w:rPr>
          <w:rFonts w:ascii="Arial" w:hAnsi="Arial" w:cs="Arial"/>
          <w:sz w:val="24"/>
          <w:szCs w:val="24"/>
        </w:rPr>
        <w:t>Ainda segundo Andrade</w:t>
      </w:r>
      <w:r w:rsidR="006014F5">
        <w:rPr>
          <w:rFonts w:ascii="Arial" w:hAnsi="Arial" w:cs="Arial"/>
          <w:sz w:val="24"/>
          <w:szCs w:val="24"/>
        </w:rPr>
        <w:t>, a</w:t>
      </w:r>
      <w:r w:rsidR="006014F5" w:rsidRPr="006014F5">
        <w:rPr>
          <w:rFonts w:ascii="Arial" w:hAnsi="Arial" w:cs="Arial"/>
          <w:sz w:val="24"/>
          <w:szCs w:val="24"/>
        </w:rPr>
        <w:t xml:space="preserve"> figura</w:t>
      </w:r>
      <w:r w:rsidR="006014F5">
        <w:rPr>
          <w:rFonts w:ascii="Arial" w:hAnsi="Arial" w:cs="Arial"/>
          <w:sz w:val="24"/>
          <w:szCs w:val="24"/>
        </w:rPr>
        <w:t xml:space="preserve"> 2</w:t>
      </w:r>
      <w:r w:rsidR="006014F5" w:rsidRPr="006014F5">
        <w:rPr>
          <w:rFonts w:ascii="Arial" w:hAnsi="Arial" w:cs="Arial"/>
          <w:sz w:val="24"/>
          <w:szCs w:val="24"/>
        </w:rPr>
        <w:t xml:space="preserve"> representa um modelo de rotas, ligando uma origem onde a carga e embarcada a um destino.</w:t>
      </w:r>
      <w:r w:rsidR="006014F5">
        <w:rPr>
          <w:rFonts w:ascii="Arial" w:hAnsi="Arial" w:cs="Arial"/>
          <w:sz w:val="24"/>
          <w:szCs w:val="24"/>
        </w:rPr>
        <w:t xml:space="preserve"> </w:t>
      </w:r>
      <w:r w:rsidR="006014F5" w:rsidRPr="006014F5">
        <w:rPr>
          <w:rFonts w:ascii="Arial" w:hAnsi="Arial" w:cs="Arial"/>
          <w:sz w:val="24"/>
          <w:szCs w:val="24"/>
        </w:rPr>
        <w:t>Passando por</w:t>
      </w:r>
      <w:r>
        <w:rPr>
          <w:rFonts w:ascii="Arial" w:hAnsi="Arial" w:cs="Arial"/>
          <w:sz w:val="24"/>
          <w:szCs w:val="24"/>
        </w:rPr>
        <w:t xml:space="preserve"> vários pontos i</w:t>
      </w:r>
      <w:r w:rsidR="006014F5" w:rsidRPr="006014F5">
        <w:rPr>
          <w:rFonts w:ascii="Arial" w:hAnsi="Arial" w:cs="Arial"/>
          <w:sz w:val="24"/>
          <w:szCs w:val="24"/>
        </w:rPr>
        <w:t>ntermediários que representam localidades onde também à necessidade da carga transportada.</w:t>
      </w:r>
    </w:p>
    <w:p w14:paraId="0288ED08" w14:textId="77777777" w:rsidR="00047C0B" w:rsidRDefault="00047C0B" w:rsidP="00047C0B">
      <w:pPr>
        <w:pStyle w:val="Ttulo2"/>
        <w:spacing w:line="360" w:lineRule="auto"/>
        <w:rPr>
          <w:rFonts w:ascii="Arial" w:hAnsi="Arial" w:cs="Arial"/>
          <w:b/>
          <w:color w:val="auto"/>
          <w:sz w:val="28"/>
        </w:rPr>
      </w:pPr>
      <w:bookmarkStart w:id="15" w:name="_Toc9939240"/>
      <w:r w:rsidRPr="00E34E11">
        <w:rPr>
          <w:rFonts w:ascii="Arial" w:hAnsi="Arial" w:cs="Arial"/>
          <w:b/>
          <w:color w:val="auto"/>
          <w:sz w:val="28"/>
        </w:rPr>
        <w:t>2.</w:t>
      </w:r>
      <w:r>
        <w:rPr>
          <w:rFonts w:ascii="Arial" w:hAnsi="Arial" w:cs="Arial"/>
          <w:b/>
          <w:color w:val="auto"/>
          <w:sz w:val="28"/>
        </w:rPr>
        <w:t>3</w:t>
      </w:r>
      <w:r w:rsidRPr="00E34E11">
        <w:rPr>
          <w:rFonts w:ascii="Arial" w:hAnsi="Arial" w:cs="Arial"/>
          <w:b/>
          <w:color w:val="auto"/>
          <w:sz w:val="28"/>
        </w:rPr>
        <w:t xml:space="preserve"> </w:t>
      </w:r>
      <w:r>
        <w:rPr>
          <w:rFonts w:ascii="Arial" w:hAnsi="Arial" w:cs="Arial"/>
          <w:b/>
          <w:color w:val="auto"/>
          <w:sz w:val="28"/>
        </w:rPr>
        <w:t>Distribuição</w:t>
      </w:r>
      <w:bookmarkEnd w:id="15"/>
    </w:p>
    <w:p w14:paraId="59F9F9C3" w14:textId="77777777" w:rsidR="00047C0B" w:rsidRDefault="00047C0B" w:rsidP="00047C0B">
      <w:pPr>
        <w:spacing w:line="360" w:lineRule="auto"/>
        <w:ind w:firstLine="708"/>
        <w:jc w:val="both"/>
        <w:rPr>
          <w:rFonts w:ascii="Arial" w:hAnsi="Arial" w:cs="Arial"/>
          <w:sz w:val="24"/>
          <w:szCs w:val="24"/>
        </w:rPr>
      </w:pPr>
      <w:r>
        <w:rPr>
          <w:rFonts w:ascii="Arial" w:hAnsi="Arial" w:cs="Arial"/>
          <w:sz w:val="24"/>
          <w:szCs w:val="24"/>
        </w:rPr>
        <w:t xml:space="preserve">A distribuição física é a área da logística que cuida do deslocamento, armazenamento e organização de pedidos dos </w:t>
      </w:r>
      <w:proofErr w:type="gramStart"/>
      <w:r>
        <w:rPr>
          <w:rFonts w:ascii="Arial" w:hAnsi="Arial" w:cs="Arial"/>
          <w:sz w:val="24"/>
          <w:szCs w:val="24"/>
        </w:rPr>
        <w:t>produtos finais</w:t>
      </w:r>
      <w:proofErr w:type="gramEnd"/>
      <w:r>
        <w:rPr>
          <w:rFonts w:ascii="Arial" w:hAnsi="Arial" w:cs="Arial"/>
          <w:sz w:val="24"/>
          <w:szCs w:val="24"/>
        </w:rPr>
        <w:t xml:space="preserve">. Dispõe cerca dois terços dos custos logísticos e possui grande relevância dentro das empresas. </w:t>
      </w:r>
    </w:p>
    <w:p w14:paraId="65EF8DF9" w14:textId="77777777" w:rsidR="00047C0B" w:rsidRDefault="00047C0B" w:rsidP="00047C0B">
      <w:pPr>
        <w:spacing w:line="360" w:lineRule="auto"/>
        <w:ind w:firstLine="708"/>
        <w:jc w:val="both"/>
        <w:rPr>
          <w:rFonts w:ascii="Arial" w:hAnsi="Arial" w:cs="Arial"/>
          <w:sz w:val="24"/>
          <w:szCs w:val="24"/>
        </w:rPr>
      </w:pPr>
      <w:r>
        <w:rPr>
          <w:rFonts w:ascii="Arial" w:hAnsi="Arial" w:cs="Arial"/>
          <w:sz w:val="24"/>
          <w:szCs w:val="24"/>
        </w:rPr>
        <w:lastRenderedPageBreak/>
        <w:t xml:space="preserve">O transporte de produtos com destino ao cliente ou à centro de distribuição, deve ser de responsabilidade do setor logístico, tendo está grande importância na armazenagem da mercadoria até a sua entrega (BALLOU, 2008). </w:t>
      </w:r>
    </w:p>
    <w:p w14:paraId="45C01F77" w14:textId="21C72E83" w:rsidR="00047C0B" w:rsidRPr="00752D90" w:rsidRDefault="00047C0B" w:rsidP="00752D90">
      <w:pPr>
        <w:spacing w:line="360" w:lineRule="auto"/>
        <w:jc w:val="both"/>
        <w:rPr>
          <w:rFonts w:ascii="Arial" w:hAnsi="Arial" w:cs="Arial"/>
          <w:sz w:val="24"/>
          <w:szCs w:val="24"/>
        </w:rPr>
      </w:pPr>
      <w:r>
        <w:rPr>
          <w:rFonts w:ascii="Arial" w:hAnsi="Arial" w:cs="Arial"/>
          <w:sz w:val="24"/>
          <w:szCs w:val="24"/>
        </w:rPr>
        <w:tab/>
        <w:t xml:space="preserve">Segundo </w:t>
      </w:r>
      <w:r w:rsidRPr="004478A7">
        <w:rPr>
          <w:rFonts w:ascii="Arial" w:hAnsi="Arial" w:cs="Arial"/>
          <w:sz w:val="24"/>
          <w:szCs w:val="24"/>
          <w:highlight w:val="yellow"/>
        </w:rPr>
        <w:t xml:space="preserve">o </w:t>
      </w:r>
      <w:r w:rsidR="004478A7" w:rsidRPr="004478A7">
        <w:rPr>
          <w:rFonts w:ascii="Arial" w:hAnsi="Arial" w:cs="Arial"/>
          <w:sz w:val="24"/>
          <w:szCs w:val="24"/>
          <w:highlight w:val="yellow"/>
        </w:rPr>
        <w:t>mesmo autor</w:t>
      </w:r>
      <w:r>
        <w:rPr>
          <w:rFonts w:ascii="Arial" w:hAnsi="Arial" w:cs="Arial"/>
          <w:sz w:val="24"/>
          <w:szCs w:val="24"/>
        </w:rPr>
        <w:t xml:space="preserve"> quando um produto é solicitado pelo cliente, a logística se preocupa em entregar este produto com o menor custo possível. Normalmente os planejamentos são feitos para dois tipos de consumidores: as empresas, que buscam corresponder as necessidades de clientes assim como criar produtos. E os consumidores intermediários, que são responsáveis pela revenda e não fazem o uso do produto</w:t>
      </w:r>
      <w:r w:rsidR="000D0BD4">
        <w:rPr>
          <w:rFonts w:ascii="Arial" w:hAnsi="Arial" w:cs="Arial"/>
          <w:sz w:val="24"/>
          <w:szCs w:val="24"/>
        </w:rPr>
        <w:t>.</w:t>
      </w:r>
    </w:p>
    <w:p w14:paraId="7683EEFF" w14:textId="5C7E61E1" w:rsidR="00047C0B" w:rsidRDefault="00047C0B" w:rsidP="00047C0B">
      <w:pPr>
        <w:pStyle w:val="Ttulo2"/>
        <w:spacing w:line="360" w:lineRule="auto"/>
        <w:rPr>
          <w:rFonts w:ascii="Arial" w:hAnsi="Arial" w:cs="Arial"/>
          <w:b/>
          <w:color w:val="auto"/>
          <w:sz w:val="28"/>
        </w:rPr>
      </w:pPr>
      <w:bookmarkStart w:id="16" w:name="_Toc9939241"/>
      <w:r w:rsidRPr="00E34E11">
        <w:rPr>
          <w:rFonts w:ascii="Arial" w:hAnsi="Arial" w:cs="Arial"/>
          <w:b/>
          <w:color w:val="auto"/>
          <w:sz w:val="28"/>
        </w:rPr>
        <w:t>2.</w:t>
      </w:r>
      <w:r w:rsidR="00752D90">
        <w:rPr>
          <w:rFonts w:ascii="Arial" w:hAnsi="Arial" w:cs="Arial"/>
          <w:b/>
          <w:color w:val="auto"/>
          <w:sz w:val="28"/>
        </w:rPr>
        <w:t>4</w:t>
      </w:r>
      <w:r w:rsidRPr="00E34E11">
        <w:rPr>
          <w:rFonts w:ascii="Arial" w:hAnsi="Arial" w:cs="Arial"/>
          <w:b/>
          <w:color w:val="auto"/>
          <w:sz w:val="28"/>
        </w:rPr>
        <w:t xml:space="preserve"> </w:t>
      </w:r>
      <w:r>
        <w:rPr>
          <w:rFonts w:ascii="Arial" w:hAnsi="Arial" w:cs="Arial"/>
          <w:b/>
          <w:color w:val="auto"/>
          <w:sz w:val="28"/>
        </w:rPr>
        <w:t>Cubagem</w:t>
      </w:r>
      <w:bookmarkEnd w:id="16"/>
    </w:p>
    <w:p w14:paraId="3E749384" w14:textId="47504B52" w:rsidR="00047C0B" w:rsidRPr="00EC3ADA" w:rsidRDefault="00047C0B" w:rsidP="00047C0B">
      <w:pPr>
        <w:spacing w:line="360" w:lineRule="auto"/>
        <w:ind w:firstLine="708"/>
        <w:jc w:val="both"/>
        <w:rPr>
          <w:rFonts w:ascii="Arial" w:hAnsi="Arial" w:cs="Arial"/>
          <w:sz w:val="24"/>
          <w:szCs w:val="28"/>
        </w:rPr>
      </w:pPr>
      <w:r>
        <w:rPr>
          <w:rFonts w:ascii="Arial" w:hAnsi="Arial" w:cs="Arial"/>
          <w:sz w:val="24"/>
          <w:szCs w:val="28"/>
        </w:rPr>
        <w:t xml:space="preserve">Segundo </w:t>
      </w:r>
      <w:proofErr w:type="spellStart"/>
      <w:r>
        <w:rPr>
          <w:rFonts w:ascii="Arial" w:hAnsi="Arial" w:cs="Arial"/>
          <w:sz w:val="24"/>
          <w:szCs w:val="28"/>
        </w:rPr>
        <w:t>Maxton</w:t>
      </w:r>
      <w:proofErr w:type="spellEnd"/>
      <w:r>
        <w:rPr>
          <w:rFonts w:ascii="Arial" w:hAnsi="Arial" w:cs="Arial"/>
          <w:sz w:val="24"/>
          <w:szCs w:val="28"/>
        </w:rPr>
        <w:t xml:space="preserve"> (2016), a</w:t>
      </w:r>
      <w:r w:rsidRPr="00EC3ADA">
        <w:rPr>
          <w:rFonts w:ascii="Arial" w:hAnsi="Arial" w:cs="Arial"/>
          <w:sz w:val="24"/>
          <w:szCs w:val="28"/>
        </w:rPr>
        <w:t xml:space="preserve"> cubagem é a ligação entre o volume e o peso, </w:t>
      </w:r>
      <w:r>
        <w:rPr>
          <w:rFonts w:ascii="Arial" w:hAnsi="Arial" w:cs="Arial"/>
          <w:sz w:val="24"/>
          <w:szCs w:val="28"/>
        </w:rPr>
        <w:t>onde</w:t>
      </w:r>
      <w:r w:rsidRPr="00EC3ADA">
        <w:rPr>
          <w:rFonts w:ascii="Arial" w:hAnsi="Arial" w:cs="Arial"/>
          <w:sz w:val="24"/>
          <w:szCs w:val="28"/>
        </w:rPr>
        <w:t xml:space="preserve"> propõe-se a otimização do uso da capacidade de carga de caminhões e carretas.</w:t>
      </w:r>
      <w:r>
        <w:rPr>
          <w:rFonts w:ascii="Arial" w:hAnsi="Arial" w:cs="Arial"/>
          <w:sz w:val="24"/>
          <w:szCs w:val="28"/>
        </w:rPr>
        <w:t xml:space="preserve"> </w:t>
      </w:r>
      <w:r w:rsidRPr="00EC3ADA">
        <w:rPr>
          <w:rFonts w:ascii="Arial" w:hAnsi="Arial" w:cs="Arial"/>
          <w:sz w:val="24"/>
          <w:szCs w:val="28"/>
        </w:rPr>
        <w:t>Analisa-se a distribuição do peso da carga de acordo com o volume presente para a acomodação na caçamba ou baú do caminhão, p</w:t>
      </w:r>
      <w:r>
        <w:rPr>
          <w:rFonts w:ascii="Arial" w:hAnsi="Arial" w:cs="Arial"/>
          <w:sz w:val="24"/>
          <w:szCs w:val="28"/>
        </w:rPr>
        <w:t>or</w:t>
      </w:r>
      <w:r w:rsidRPr="00EC3ADA">
        <w:rPr>
          <w:rFonts w:ascii="Arial" w:hAnsi="Arial" w:cs="Arial"/>
          <w:sz w:val="24"/>
          <w:szCs w:val="28"/>
        </w:rPr>
        <w:t xml:space="preserve"> exemplo. O objetivo é evitar que se utilize um volume maior de mercadoria </w:t>
      </w:r>
      <w:r>
        <w:rPr>
          <w:rFonts w:ascii="Arial" w:hAnsi="Arial" w:cs="Arial"/>
          <w:sz w:val="24"/>
          <w:szCs w:val="28"/>
        </w:rPr>
        <w:t>(</w:t>
      </w:r>
      <w:r w:rsidRPr="00EC3ADA">
        <w:rPr>
          <w:rFonts w:ascii="Arial" w:hAnsi="Arial" w:cs="Arial"/>
          <w:sz w:val="24"/>
          <w:szCs w:val="28"/>
        </w:rPr>
        <w:t>parcialmente leve</w:t>
      </w:r>
      <w:r>
        <w:rPr>
          <w:rFonts w:ascii="Arial" w:hAnsi="Arial" w:cs="Arial"/>
          <w:sz w:val="24"/>
          <w:szCs w:val="28"/>
        </w:rPr>
        <w:t>)</w:t>
      </w:r>
      <w:r w:rsidRPr="00EC3ADA">
        <w:rPr>
          <w:rFonts w:ascii="Arial" w:hAnsi="Arial" w:cs="Arial"/>
          <w:sz w:val="24"/>
          <w:szCs w:val="28"/>
        </w:rPr>
        <w:t>, perdendo a capacidade de carga do veículo em tonelagem</w:t>
      </w:r>
      <w:r w:rsidR="007A0C1C">
        <w:rPr>
          <w:rFonts w:ascii="Arial" w:hAnsi="Arial" w:cs="Arial"/>
          <w:sz w:val="24"/>
          <w:szCs w:val="28"/>
        </w:rPr>
        <w:t>.</w:t>
      </w:r>
    </w:p>
    <w:p w14:paraId="194BF191" w14:textId="484AE0A2" w:rsidR="00047C0B" w:rsidRDefault="00047C0B" w:rsidP="00047C0B">
      <w:pPr>
        <w:spacing w:line="360" w:lineRule="auto"/>
        <w:ind w:firstLine="708"/>
        <w:jc w:val="both"/>
        <w:rPr>
          <w:rFonts w:ascii="Arial" w:hAnsi="Arial" w:cs="Arial"/>
          <w:sz w:val="24"/>
          <w:szCs w:val="28"/>
        </w:rPr>
      </w:pPr>
      <w:r>
        <w:rPr>
          <w:rFonts w:ascii="Arial" w:hAnsi="Arial" w:cs="Arial"/>
          <w:sz w:val="24"/>
          <w:szCs w:val="28"/>
        </w:rPr>
        <w:t xml:space="preserve">A cubagem </w:t>
      </w:r>
      <w:r w:rsidRPr="00EC3ADA">
        <w:rPr>
          <w:rFonts w:ascii="Arial" w:hAnsi="Arial" w:cs="Arial"/>
          <w:sz w:val="24"/>
          <w:szCs w:val="28"/>
        </w:rPr>
        <w:t>é uma variável importante com respeito a custos de transporte na área logística.</w:t>
      </w:r>
      <w:r w:rsidR="003D1A78">
        <w:rPr>
          <w:rFonts w:ascii="Arial" w:hAnsi="Arial" w:cs="Arial"/>
          <w:sz w:val="24"/>
          <w:szCs w:val="28"/>
        </w:rPr>
        <w:t xml:space="preserve"> </w:t>
      </w:r>
      <w:r w:rsidRPr="005C03F8">
        <w:rPr>
          <w:rFonts w:ascii="Arial" w:hAnsi="Arial" w:cs="Arial"/>
          <w:sz w:val="24"/>
          <w:szCs w:val="28"/>
        </w:rPr>
        <w:t xml:space="preserve">Cargas que </w:t>
      </w:r>
      <w:r w:rsidR="007A0C1C">
        <w:rPr>
          <w:rFonts w:ascii="Arial" w:hAnsi="Arial" w:cs="Arial"/>
          <w:sz w:val="24"/>
          <w:szCs w:val="28"/>
        </w:rPr>
        <w:t>possuem</w:t>
      </w:r>
      <w:r w:rsidRPr="005C03F8">
        <w:rPr>
          <w:rFonts w:ascii="Arial" w:hAnsi="Arial" w:cs="Arial"/>
          <w:sz w:val="24"/>
          <w:szCs w:val="28"/>
        </w:rPr>
        <w:t xml:space="preserve"> </w:t>
      </w:r>
      <w:r>
        <w:rPr>
          <w:rFonts w:ascii="Arial" w:hAnsi="Arial" w:cs="Arial"/>
          <w:sz w:val="24"/>
          <w:szCs w:val="28"/>
        </w:rPr>
        <w:t>volumes</w:t>
      </w:r>
      <w:r w:rsidRPr="005C03F8">
        <w:rPr>
          <w:rFonts w:ascii="Arial" w:hAnsi="Arial" w:cs="Arial"/>
          <w:sz w:val="24"/>
          <w:szCs w:val="28"/>
        </w:rPr>
        <w:t xml:space="preserve"> diferen</w:t>
      </w:r>
      <w:r>
        <w:rPr>
          <w:rFonts w:ascii="Arial" w:hAnsi="Arial" w:cs="Arial"/>
          <w:sz w:val="24"/>
          <w:szCs w:val="28"/>
        </w:rPr>
        <w:t>tes</w:t>
      </w:r>
      <w:r w:rsidRPr="005C03F8">
        <w:rPr>
          <w:rFonts w:ascii="Arial" w:hAnsi="Arial" w:cs="Arial"/>
          <w:sz w:val="24"/>
          <w:szCs w:val="28"/>
        </w:rPr>
        <w:t xml:space="preserve"> podem possuir o mesmo valor de frete, isso quer dizer</w:t>
      </w:r>
      <w:r w:rsidR="003D1A78">
        <w:rPr>
          <w:rFonts w:ascii="Arial" w:hAnsi="Arial" w:cs="Arial"/>
          <w:sz w:val="24"/>
          <w:szCs w:val="28"/>
        </w:rPr>
        <w:t xml:space="preserve"> que</w:t>
      </w:r>
      <w:r w:rsidRPr="005C03F8">
        <w:rPr>
          <w:rFonts w:ascii="Arial" w:hAnsi="Arial" w:cs="Arial"/>
          <w:sz w:val="24"/>
          <w:szCs w:val="28"/>
        </w:rPr>
        <w:t xml:space="preserve"> quando se tem produtos</w:t>
      </w:r>
      <w:r>
        <w:rPr>
          <w:rFonts w:ascii="Arial" w:hAnsi="Arial" w:cs="Arial"/>
          <w:sz w:val="24"/>
          <w:szCs w:val="28"/>
        </w:rPr>
        <w:t xml:space="preserve"> de peso leve o valor de frete será o mesmo </w:t>
      </w:r>
      <w:r w:rsidR="007A0C1C">
        <w:rPr>
          <w:rFonts w:ascii="Arial" w:hAnsi="Arial" w:cs="Arial"/>
          <w:sz w:val="24"/>
          <w:szCs w:val="28"/>
        </w:rPr>
        <w:t xml:space="preserve">que o veículo que transportar produtos de peso maiores, </w:t>
      </w:r>
      <w:r>
        <w:rPr>
          <w:rFonts w:ascii="Arial" w:hAnsi="Arial" w:cs="Arial"/>
          <w:sz w:val="24"/>
          <w:szCs w:val="28"/>
        </w:rPr>
        <w:t xml:space="preserve">independentemente da quantidade </w:t>
      </w:r>
      <w:r w:rsidR="003D1A78">
        <w:rPr>
          <w:rFonts w:ascii="Arial" w:hAnsi="Arial" w:cs="Arial"/>
          <w:sz w:val="24"/>
          <w:szCs w:val="28"/>
        </w:rPr>
        <w:t xml:space="preserve">que será </w:t>
      </w:r>
      <w:r>
        <w:rPr>
          <w:rFonts w:ascii="Arial" w:hAnsi="Arial" w:cs="Arial"/>
          <w:sz w:val="24"/>
          <w:szCs w:val="28"/>
        </w:rPr>
        <w:t>transportada</w:t>
      </w:r>
      <w:r w:rsidRPr="005C03F8">
        <w:rPr>
          <w:rFonts w:ascii="Arial" w:hAnsi="Arial" w:cs="Arial"/>
          <w:sz w:val="24"/>
          <w:szCs w:val="28"/>
        </w:rPr>
        <w:t>,</w:t>
      </w:r>
      <w:r>
        <w:rPr>
          <w:rFonts w:ascii="Arial" w:hAnsi="Arial" w:cs="Arial"/>
          <w:sz w:val="24"/>
          <w:szCs w:val="28"/>
        </w:rPr>
        <w:t xml:space="preserve"> </w:t>
      </w:r>
      <w:r w:rsidR="00D179CD" w:rsidRPr="005C03F8">
        <w:rPr>
          <w:rFonts w:ascii="Arial" w:hAnsi="Arial" w:cs="Arial"/>
          <w:sz w:val="24"/>
          <w:szCs w:val="28"/>
        </w:rPr>
        <w:t>desde</w:t>
      </w:r>
      <w:r w:rsidRPr="005C03F8">
        <w:rPr>
          <w:rFonts w:ascii="Arial" w:hAnsi="Arial" w:cs="Arial"/>
          <w:sz w:val="24"/>
          <w:szCs w:val="28"/>
        </w:rPr>
        <w:t xml:space="preserve"> que</w:t>
      </w:r>
      <w:r w:rsidR="007A0C1C">
        <w:rPr>
          <w:rFonts w:ascii="Arial" w:hAnsi="Arial" w:cs="Arial"/>
          <w:sz w:val="24"/>
          <w:szCs w:val="28"/>
        </w:rPr>
        <w:t xml:space="preserve"> esse volume de mercadorias</w:t>
      </w:r>
      <w:r w:rsidRPr="005C03F8">
        <w:rPr>
          <w:rFonts w:ascii="Arial" w:hAnsi="Arial" w:cs="Arial"/>
          <w:sz w:val="24"/>
          <w:szCs w:val="28"/>
        </w:rPr>
        <w:t xml:space="preserve"> não ultrapasse o peso limite</w:t>
      </w:r>
      <w:r w:rsidR="003D1A78">
        <w:rPr>
          <w:rFonts w:ascii="Arial" w:hAnsi="Arial" w:cs="Arial"/>
          <w:sz w:val="24"/>
          <w:szCs w:val="28"/>
        </w:rPr>
        <w:t xml:space="preserve"> do caminhão</w:t>
      </w:r>
      <w:r w:rsidRPr="005C03F8">
        <w:rPr>
          <w:rFonts w:ascii="Arial" w:hAnsi="Arial" w:cs="Arial"/>
          <w:sz w:val="24"/>
          <w:szCs w:val="28"/>
        </w:rPr>
        <w:t xml:space="preserve"> </w:t>
      </w:r>
      <w:r>
        <w:rPr>
          <w:rFonts w:ascii="Arial" w:hAnsi="Arial" w:cs="Arial"/>
          <w:sz w:val="24"/>
          <w:szCs w:val="28"/>
        </w:rPr>
        <w:t>(MAXTON, 2016).</w:t>
      </w:r>
    </w:p>
    <w:p w14:paraId="117F0D83" w14:textId="300919D6" w:rsidR="00047C0B" w:rsidRPr="00E007C7" w:rsidRDefault="00047C0B" w:rsidP="00752D90">
      <w:pPr>
        <w:pStyle w:val="Ttulo3"/>
        <w:spacing w:line="360" w:lineRule="auto"/>
        <w:ind w:firstLine="708"/>
        <w:rPr>
          <w:rFonts w:ascii="Arial" w:hAnsi="Arial" w:cs="Arial"/>
          <w:b/>
          <w:color w:val="auto"/>
        </w:rPr>
      </w:pPr>
      <w:bookmarkStart w:id="17" w:name="_Toc1054811"/>
      <w:bookmarkStart w:id="18" w:name="_Toc9939242"/>
      <w:r w:rsidRPr="00E007C7">
        <w:rPr>
          <w:rFonts w:ascii="Arial" w:hAnsi="Arial" w:cs="Arial"/>
          <w:b/>
          <w:color w:val="auto"/>
        </w:rPr>
        <w:t>2.</w:t>
      </w:r>
      <w:r w:rsidR="00752D90">
        <w:rPr>
          <w:rFonts w:ascii="Arial" w:hAnsi="Arial" w:cs="Arial"/>
          <w:b/>
          <w:color w:val="auto"/>
        </w:rPr>
        <w:t>4</w:t>
      </w:r>
      <w:r w:rsidRPr="00E007C7">
        <w:rPr>
          <w:rFonts w:ascii="Arial" w:hAnsi="Arial" w:cs="Arial"/>
          <w:b/>
          <w:color w:val="auto"/>
        </w:rPr>
        <w:t>.1 Fator da Cubagem</w:t>
      </w:r>
      <w:bookmarkEnd w:id="17"/>
      <w:bookmarkEnd w:id="18"/>
    </w:p>
    <w:p w14:paraId="52361927" w14:textId="6CF82B95" w:rsidR="00047C0B" w:rsidRDefault="00A05AEC" w:rsidP="00047C0B">
      <w:pPr>
        <w:spacing w:line="360" w:lineRule="auto"/>
        <w:ind w:firstLine="708"/>
        <w:jc w:val="both"/>
        <w:rPr>
          <w:rFonts w:ascii="Arial" w:hAnsi="Arial" w:cs="Arial"/>
          <w:sz w:val="24"/>
          <w:szCs w:val="28"/>
        </w:rPr>
      </w:pPr>
      <w:r>
        <w:rPr>
          <w:rFonts w:ascii="Arial" w:hAnsi="Arial" w:cs="Arial"/>
          <w:sz w:val="24"/>
          <w:szCs w:val="28"/>
        </w:rPr>
        <w:t xml:space="preserve">Ainda segundo </w:t>
      </w:r>
      <w:proofErr w:type="spellStart"/>
      <w:r>
        <w:rPr>
          <w:rFonts w:ascii="Arial" w:hAnsi="Arial" w:cs="Arial"/>
          <w:sz w:val="24"/>
          <w:szCs w:val="28"/>
        </w:rPr>
        <w:t>Maxton</w:t>
      </w:r>
      <w:proofErr w:type="spellEnd"/>
      <w:r>
        <w:rPr>
          <w:rFonts w:ascii="Arial" w:hAnsi="Arial" w:cs="Arial"/>
          <w:sz w:val="24"/>
          <w:szCs w:val="28"/>
        </w:rPr>
        <w:t>, o fator cubagem</w:t>
      </w:r>
      <w:r w:rsidR="00047C0B">
        <w:rPr>
          <w:rFonts w:ascii="Arial" w:hAnsi="Arial" w:cs="Arial"/>
          <w:sz w:val="24"/>
          <w:szCs w:val="28"/>
        </w:rPr>
        <w:t xml:space="preserve"> é</w:t>
      </w:r>
      <w:r w:rsidR="00047C0B" w:rsidRPr="00EC3ADA">
        <w:rPr>
          <w:rFonts w:ascii="Arial" w:hAnsi="Arial" w:cs="Arial"/>
          <w:sz w:val="24"/>
          <w:szCs w:val="28"/>
        </w:rPr>
        <w:t xml:space="preserve"> um nú</w:t>
      </w:r>
      <w:r w:rsidR="00047C0B">
        <w:rPr>
          <w:rFonts w:ascii="Arial" w:hAnsi="Arial" w:cs="Arial"/>
          <w:sz w:val="24"/>
          <w:szCs w:val="28"/>
        </w:rPr>
        <w:t>mero constante, sempre utilizado</w:t>
      </w:r>
      <w:r w:rsidR="00047C0B" w:rsidRPr="00EC3ADA">
        <w:rPr>
          <w:rFonts w:ascii="Arial" w:hAnsi="Arial" w:cs="Arial"/>
          <w:sz w:val="24"/>
          <w:szCs w:val="28"/>
        </w:rPr>
        <w:t xml:space="preserve"> nos cálculos de cubagem, </w:t>
      </w:r>
      <w:r w:rsidR="00047C0B">
        <w:rPr>
          <w:rFonts w:ascii="Arial" w:hAnsi="Arial" w:cs="Arial"/>
          <w:sz w:val="24"/>
          <w:szCs w:val="28"/>
        </w:rPr>
        <w:t>que</w:t>
      </w:r>
      <w:r w:rsidR="00047C0B" w:rsidRPr="00EC3ADA">
        <w:rPr>
          <w:rFonts w:ascii="Arial" w:hAnsi="Arial" w:cs="Arial"/>
          <w:sz w:val="24"/>
          <w:szCs w:val="28"/>
        </w:rPr>
        <w:t xml:space="preserve"> define o que seria o peso "</w:t>
      </w:r>
      <w:r w:rsidR="00047C0B">
        <w:rPr>
          <w:rFonts w:ascii="Arial" w:hAnsi="Arial" w:cs="Arial"/>
          <w:sz w:val="24"/>
          <w:szCs w:val="28"/>
        </w:rPr>
        <w:t>c</w:t>
      </w:r>
      <w:r w:rsidR="00047C0B" w:rsidRPr="00EC3ADA">
        <w:rPr>
          <w:rFonts w:ascii="Arial" w:hAnsi="Arial" w:cs="Arial"/>
          <w:sz w:val="24"/>
          <w:szCs w:val="28"/>
        </w:rPr>
        <w:t>erto" para o volume proporcional</w:t>
      </w:r>
      <w:r w:rsidR="00047C0B">
        <w:rPr>
          <w:rFonts w:ascii="Arial" w:hAnsi="Arial" w:cs="Arial"/>
          <w:sz w:val="24"/>
          <w:szCs w:val="28"/>
        </w:rPr>
        <w:t xml:space="preserve"> </w:t>
      </w:r>
      <w:r w:rsidR="00047C0B" w:rsidRPr="00EC3ADA">
        <w:rPr>
          <w:rFonts w:ascii="Arial" w:hAnsi="Arial" w:cs="Arial"/>
          <w:sz w:val="24"/>
          <w:szCs w:val="28"/>
        </w:rPr>
        <w:t>a um metro cúbico transportado. A convenção estipula um fator de cubagem de 300 kg por metro cúbico – e esse número figura na equação, na hora de calcular.</w:t>
      </w:r>
    </w:p>
    <w:p w14:paraId="07ACDDD5" w14:textId="3632AC87" w:rsidR="00020353" w:rsidRPr="00EC3ADA" w:rsidRDefault="00020353" w:rsidP="00047C0B">
      <w:pPr>
        <w:spacing w:line="360" w:lineRule="auto"/>
        <w:ind w:firstLine="708"/>
        <w:jc w:val="both"/>
        <w:rPr>
          <w:rFonts w:ascii="Arial" w:hAnsi="Arial" w:cs="Arial"/>
          <w:sz w:val="24"/>
          <w:szCs w:val="28"/>
        </w:rPr>
      </w:pPr>
      <w:r>
        <w:rPr>
          <w:rFonts w:ascii="Arial" w:hAnsi="Arial" w:cs="Arial"/>
          <w:sz w:val="24"/>
          <w:szCs w:val="28"/>
        </w:rPr>
        <w:t>Ao levar todos os fatores de cubagem em consideração,</w:t>
      </w:r>
      <w:r w:rsidR="00115A6B">
        <w:rPr>
          <w:rFonts w:ascii="Arial" w:hAnsi="Arial" w:cs="Arial"/>
          <w:sz w:val="24"/>
          <w:szCs w:val="28"/>
        </w:rPr>
        <w:t xml:space="preserve"> a cubagem pode proporcionar a diminuição dos riscos em acidentes e na manutenção dos veículos.</w:t>
      </w:r>
    </w:p>
    <w:p w14:paraId="006FE0B6" w14:textId="38DF3D99" w:rsidR="00047C0B" w:rsidRPr="00E007C7" w:rsidRDefault="00047C0B" w:rsidP="00752D90">
      <w:pPr>
        <w:pStyle w:val="Ttulo3"/>
        <w:spacing w:line="360" w:lineRule="auto"/>
        <w:ind w:firstLine="708"/>
        <w:rPr>
          <w:rFonts w:ascii="Arial" w:hAnsi="Arial" w:cs="Arial"/>
          <w:b/>
          <w:color w:val="auto"/>
        </w:rPr>
      </w:pPr>
      <w:bookmarkStart w:id="19" w:name="_Toc1054812"/>
      <w:bookmarkStart w:id="20" w:name="_Toc9939243"/>
      <w:r w:rsidRPr="00E007C7">
        <w:rPr>
          <w:rFonts w:ascii="Arial" w:hAnsi="Arial" w:cs="Arial"/>
          <w:b/>
          <w:color w:val="auto"/>
        </w:rPr>
        <w:lastRenderedPageBreak/>
        <w:t>2.</w:t>
      </w:r>
      <w:r w:rsidR="00752D90">
        <w:rPr>
          <w:rFonts w:ascii="Arial" w:hAnsi="Arial" w:cs="Arial"/>
          <w:b/>
          <w:color w:val="auto"/>
        </w:rPr>
        <w:t>4</w:t>
      </w:r>
      <w:r w:rsidRPr="00E007C7">
        <w:rPr>
          <w:rFonts w:ascii="Arial" w:hAnsi="Arial" w:cs="Arial"/>
          <w:b/>
          <w:color w:val="auto"/>
        </w:rPr>
        <w:t>.2 Fórmula Matemática</w:t>
      </w:r>
      <w:bookmarkEnd w:id="19"/>
      <w:bookmarkEnd w:id="20"/>
    </w:p>
    <w:p w14:paraId="5F0C5D0A" w14:textId="77777777" w:rsidR="00047C0B" w:rsidRPr="00EC3ADA" w:rsidRDefault="00047C0B" w:rsidP="00047C0B">
      <w:pPr>
        <w:spacing w:line="360" w:lineRule="auto"/>
        <w:ind w:firstLine="708"/>
        <w:jc w:val="both"/>
        <w:rPr>
          <w:rFonts w:ascii="Arial" w:hAnsi="Arial" w:cs="Arial"/>
          <w:sz w:val="24"/>
          <w:szCs w:val="28"/>
        </w:rPr>
      </w:pPr>
      <w:r>
        <w:rPr>
          <w:rFonts w:ascii="Arial" w:hAnsi="Arial" w:cs="Arial"/>
          <w:sz w:val="24"/>
          <w:szCs w:val="28"/>
        </w:rPr>
        <w:t xml:space="preserve">Segundo </w:t>
      </w:r>
      <w:proofErr w:type="spellStart"/>
      <w:r>
        <w:rPr>
          <w:rFonts w:ascii="Arial" w:hAnsi="Arial" w:cs="Arial"/>
          <w:sz w:val="24"/>
          <w:szCs w:val="28"/>
        </w:rPr>
        <w:t>Patrus</w:t>
      </w:r>
      <w:proofErr w:type="spellEnd"/>
      <w:r>
        <w:rPr>
          <w:rFonts w:ascii="Arial" w:hAnsi="Arial" w:cs="Arial"/>
          <w:sz w:val="24"/>
          <w:szCs w:val="28"/>
        </w:rPr>
        <w:t xml:space="preserve"> (2017) a</w:t>
      </w:r>
      <w:r w:rsidRPr="00EC3ADA">
        <w:rPr>
          <w:rFonts w:ascii="Arial" w:hAnsi="Arial" w:cs="Arial"/>
          <w:sz w:val="24"/>
          <w:szCs w:val="28"/>
        </w:rPr>
        <w:t xml:space="preserve"> fórmula para o cálculo da cubagem calcula as três dimen</w:t>
      </w:r>
      <w:r>
        <w:rPr>
          <w:rFonts w:ascii="Arial" w:hAnsi="Arial" w:cs="Arial"/>
          <w:sz w:val="24"/>
          <w:szCs w:val="28"/>
        </w:rPr>
        <w:t>s</w:t>
      </w:r>
      <w:r w:rsidRPr="00EC3ADA">
        <w:rPr>
          <w:rFonts w:ascii="Arial" w:hAnsi="Arial" w:cs="Arial"/>
          <w:sz w:val="24"/>
          <w:szCs w:val="28"/>
        </w:rPr>
        <w:t>ões da carroceria- Comprimento, largura e altura, e conjuntamente o fator de</w:t>
      </w:r>
      <w:r>
        <w:rPr>
          <w:rFonts w:ascii="Arial" w:hAnsi="Arial" w:cs="Arial"/>
          <w:sz w:val="24"/>
          <w:szCs w:val="28"/>
        </w:rPr>
        <w:t xml:space="preserve"> </w:t>
      </w:r>
      <w:r w:rsidRPr="00EC3ADA">
        <w:rPr>
          <w:rFonts w:ascii="Arial" w:hAnsi="Arial" w:cs="Arial"/>
          <w:sz w:val="24"/>
          <w:szCs w:val="28"/>
        </w:rPr>
        <w:t>cubagem. Acaso contenha cargas fracionadas, também é considerado o número de unidades na equação:</w:t>
      </w:r>
    </w:p>
    <w:p w14:paraId="785A27F1" w14:textId="77777777" w:rsidR="00047C0B" w:rsidRDefault="00047C0B" w:rsidP="00047C0B">
      <w:pPr>
        <w:spacing w:line="360" w:lineRule="auto"/>
        <w:ind w:firstLine="708"/>
        <w:jc w:val="both"/>
        <w:rPr>
          <w:rFonts w:ascii="Arial" w:hAnsi="Arial" w:cs="Arial"/>
          <w:sz w:val="24"/>
          <w:szCs w:val="28"/>
        </w:rPr>
      </w:pPr>
      <w:r w:rsidRPr="00EC3ADA">
        <w:rPr>
          <w:rFonts w:ascii="Arial" w:hAnsi="Arial" w:cs="Arial"/>
          <w:sz w:val="24"/>
          <w:szCs w:val="28"/>
        </w:rPr>
        <w:t>ALTURA x LARGURA x COMPRIMENTO x (UNIDADES, SE NECESSÁRIO) x 300 (FATOR DE CUBAGEM)</w:t>
      </w:r>
    </w:p>
    <w:p w14:paraId="35BB2FA7" w14:textId="3F8C0134" w:rsidR="00047C0B" w:rsidRPr="00D20C8C" w:rsidRDefault="00047C0B" w:rsidP="00752D90">
      <w:pPr>
        <w:pStyle w:val="Ttulo3"/>
        <w:spacing w:line="360" w:lineRule="auto"/>
        <w:ind w:firstLine="708"/>
        <w:rPr>
          <w:rFonts w:ascii="Arial" w:hAnsi="Arial" w:cs="Arial"/>
          <w:b/>
          <w:i/>
          <w:color w:val="auto"/>
        </w:rPr>
      </w:pPr>
      <w:bookmarkStart w:id="21" w:name="_Toc1054813"/>
      <w:bookmarkStart w:id="22" w:name="_Toc9939244"/>
      <w:r w:rsidRPr="00E007C7">
        <w:rPr>
          <w:rFonts w:ascii="Arial" w:hAnsi="Arial" w:cs="Arial"/>
          <w:b/>
          <w:color w:val="auto"/>
        </w:rPr>
        <w:t>2.</w:t>
      </w:r>
      <w:r w:rsidR="00752D90">
        <w:rPr>
          <w:rFonts w:ascii="Arial" w:hAnsi="Arial" w:cs="Arial"/>
          <w:b/>
          <w:color w:val="auto"/>
        </w:rPr>
        <w:t>4</w:t>
      </w:r>
      <w:r w:rsidRPr="00E007C7">
        <w:rPr>
          <w:rFonts w:ascii="Arial" w:hAnsi="Arial" w:cs="Arial"/>
          <w:b/>
          <w:color w:val="auto"/>
        </w:rPr>
        <w:t xml:space="preserve">.3 </w:t>
      </w:r>
      <w:r w:rsidRPr="00D20C8C">
        <w:rPr>
          <w:rFonts w:ascii="Arial" w:hAnsi="Arial" w:cs="Arial"/>
          <w:b/>
          <w:i/>
          <w:color w:val="auto"/>
        </w:rPr>
        <w:t>Layout</w:t>
      </w:r>
      <w:bookmarkEnd w:id="21"/>
      <w:bookmarkEnd w:id="22"/>
    </w:p>
    <w:p w14:paraId="691FF11B" w14:textId="77777777" w:rsidR="00047C0B" w:rsidRDefault="00047C0B" w:rsidP="00047C0B">
      <w:pPr>
        <w:spacing w:line="360" w:lineRule="auto"/>
        <w:jc w:val="both"/>
        <w:rPr>
          <w:rFonts w:ascii="Arial" w:hAnsi="Arial" w:cs="Arial"/>
          <w:sz w:val="24"/>
        </w:rPr>
      </w:pPr>
      <w:r>
        <w:tab/>
      </w:r>
      <w:r w:rsidRPr="00D20C8C">
        <w:rPr>
          <w:rFonts w:ascii="Arial" w:hAnsi="Arial" w:cs="Arial"/>
          <w:i/>
          <w:sz w:val="24"/>
        </w:rPr>
        <w:t>Layout</w:t>
      </w:r>
      <w:r>
        <w:rPr>
          <w:rFonts w:ascii="Arial" w:hAnsi="Arial" w:cs="Arial"/>
          <w:sz w:val="24"/>
        </w:rPr>
        <w:t xml:space="preserve"> é a forma de organização dos componentes em um determinado espaço. Na logística é importante ter um layout bem elaborado para ter resultados bons, pois aprimoram o potencial da produção, diminuindo os gastos dispensáveis. </w:t>
      </w:r>
    </w:p>
    <w:p w14:paraId="0971980A" w14:textId="0D2FDE69" w:rsidR="00047C0B" w:rsidRDefault="00047C0B" w:rsidP="00047C0B">
      <w:pPr>
        <w:spacing w:line="360" w:lineRule="auto"/>
        <w:jc w:val="both"/>
        <w:rPr>
          <w:rFonts w:ascii="Arial" w:hAnsi="Arial" w:cs="Arial"/>
          <w:sz w:val="24"/>
        </w:rPr>
      </w:pPr>
      <w:r>
        <w:rPr>
          <w:rFonts w:ascii="Arial" w:hAnsi="Arial" w:cs="Arial"/>
          <w:sz w:val="24"/>
        </w:rPr>
        <w:tab/>
        <w:t>O</w:t>
      </w:r>
      <w:r w:rsidRPr="00827DB7">
        <w:rPr>
          <w:rFonts w:ascii="Arial" w:hAnsi="Arial" w:cs="Arial"/>
          <w:sz w:val="24"/>
        </w:rPr>
        <w:t xml:space="preserve"> </w:t>
      </w:r>
      <w:r w:rsidRPr="00827DB7">
        <w:rPr>
          <w:rFonts w:ascii="Arial" w:hAnsi="Arial" w:cs="Arial"/>
          <w:i/>
          <w:sz w:val="24"/>
        </w:rPr>
        <w:t>layout</w:t>
      </w:r>
      <w:r w:rsidRPr="00827DB7">
        <w:rPr>
          <w:rFonts w:ascii="Arial" w:hAnsi="Arial" w:cs="Arial"/>
          <w:sz w:val="24"/>
        </w:rPr>
        <w:t xml:space="preserve"> da mercadoria possibilita uma organização dos produtos de forma que facilite ao usuário </w:t>
      </w:r>
      <w:r>
        <w:rPr>
          <w:rFonts w:ascii="Arial" w:hAnsi="Arial" w:cs="Arial"/>
          <w:sz w:val="24"/>
        </w:rPr>
        <w:t>n</w:t>
      </w:r>
      <w:r w:rsidRPr="00827DB7">
        <w:rPr>
          <w:rFonts w:ascii="Arial" w:hAnsi="Arial" w:cs="Arial"/>
          <w:sz w:val="24"/>
        </w:rPr>
        <w:t>o manuseio do produto</w:t>
      </w:r>
      <w:r>
        <w:rPr>
          <w:rFonts w:ascii="Arial" w:hAnsi="Arial" w:cs="Arial"/>
          <w:sz w:val="24"/>
        </w:rPr>
        <w:t xml:space="preserve"> (PATRUS, 2017).</w:t>
      </w:r>
    </w:p>
    <w:p w14:paraId="7042A656" w14:textId="34DE475C" w:rsidR="00B0788D" w:rsidRPr="00B0788D" w:rsidRDefault="00B0788D" w:rsidP="00B0788D">
      <w:pPr>
        <w:pStyle w:val="Ttulo3"/>
        <w:spacing w:line="360" w:lineRule="auto"/>
        <w:ind w:firstLine="708"/>
        <w:rPr>
          <w:rFonts w:ascii="Arial" w:hAnsi="Arial" w:cs="Arial"/>
          <w:b/>
          <w:color w:val="auto"/>
        </w:rPr>
      </w:pPr>
      <w:bookmarkStart w:id="23" w:name="_Toc9939245"/>
      <w:r w:rsidRPr="00E007C7">
        <w:rPr>
          <w:rFonts w:ascii="Arial" w:hAnsi="Arial" w:cs="Arial"/>
          <w:b/>
          <w:color w:val="auto"/>
        </w:rPr>
        <w:t>2.</w:t>
      </w:r>
      <w:r>
        <w:rPr>
          <w:rFonts w:ascii="Arial" w:hAnsi="Arial" w:cs="Arial"/>
          <w:b/>
          <w:color w:val="auto"/>
        </w:rPr>
        <w:t>4</w:t>
      </w:r>
      <w:r w:rsidRPr="00E007C7">
        <w:rPr>
          <w:rFonts w:ascii="Arial" w:hAnsi="Arial" w:cs="Arial"/>
          <w:b/>
          <w:color w:val="auto"/>
        </w:rPr>
        <w:t>.</w:t>
      </w:r>
      <w:r>
        <w:rPr>
          <w:rFonts w:ascii="Arial" w:hAnsi="Arial" w:cs="Arial"/>
          <w:b/>
          <w:color w:val="auto"/>
        </w:rPr>
        <w:t>4</w:t>
      </w:r>
      <w:r w:rsidRPr="00E007C7">
        <w:rPr>
          <w:rFonts w:ascii="Arial" w:hAnsi="Arial" w:cs="Arial"/>
          <w:b/>
          <w:color w:val="auto"/>
        </w:rPr>
        <w:t xml:space="preserve"> </w:t>
      </w:r>
      <w:r>
        <w:rPr>
          <w:rFonts w:ascii="Arial" w:hAnsi="Arial" w:cs="Arial"/>
          <w:b/>
          <w:color w:val="auto"/>
        </w:rPr>
        <w:t>Problema da Mochila</w:t>
      </w:r>
      <w:bookmarkEnd w:id="23"/>
    </w:p>
    <w:p w14:paraId="5B887E05" w14:textId="40D876A8" w:rsidR="00047C0B" w:rsidRPr="000568D4" w:rsidRDefault="00474A0E" w:rsidP="00047C0B">
      <w:pPr>
        <w:spacing w:line="360" w:lineRule="auto"/>
        <w:jc w:val="both"/>
        <w:rPr>
          <w:rFonts w:ascii="Arial" w:hAnsi="Arial" w:cs="Arial"/>
          <w:sz w:val="24"/>
        </w:rPr>
      </w:pPr>
      <w:r>
        <w:rPr>
          <w:rFonts w:ascii="Arial" w:hAnsi="Arial" w:cs="Arial"/>
          <w:sz w:val="24"/>
        </w:rPr>
        <w:tab/>
        <w:t xml:space="preserve">O problema da mochila citado por </w:t>
      </w:r>
      <w:proofErr w:type="spellStart"/>
      <w:r>
        <w:rPr>
          <w:rFonts w:ascii="Arial" w:hAnsi="Arial" w:cs="Arial"/>
          <w:sz w:val="24"/>
        </w:rPr>
        <w:t>Goldbarg</w:t>
      </w:r>
      <w:proofErr w:type="spellEnd"/>
      <w:r>
        <w:rPr>
          <w:rFonts w:ascii="Arial" w:hAnsi="Arial" w:cs="Arial"/>
          <w:sz w:val="24"/>
        </w:rPr>
        <w:t xml:space="preserve"> e Luna (2005), diz que esse modelo pode ser aplicado em diversos casos, como na logística, onde podemos utilizá-la </w:t>
      </w:r>
      <w:r w:rsidR="000568D4">
        <w:rPr>
          <w:rFonts w:ascii="Arial" w:hAnsi="Arial" w:cs="Arial"/>
          <w:sz w:val="24"/>
        </w:rPr>
        <w:t xml:space="preserve">na disposição dos produtos dentro do veículo. Entende-se esse método como um desafio de encher uma mochila sem ultrapassar o peso limite, otimizando o espaço e o valor do produto carregado, isso quer dizer que o problema da mochila auxilia em uma melhor forma de dispor os produtos, em um veículo de maneira a diminuir os custos e otimizar o espaço. </w:t>
      </w:r>
    </w:p>
    <w:p w14:paraId="1E577F5A" w14:textId="28D6A3D8" w:rsidR="00047C0B" w:rsidRDefault="00C47EC9" w:rsidP="00C47EC9">
      <w:pPr>
        <w:pStyle w:val="Ttulo2"/>
        <w:spacing w:line="360" w:lineRule="auto"/>
        <w:jc w:val="both"/>
        <w:rPr>
          <w:rFonts w:ascii="Arial" w:hAnsi="Arial" w:cs="Arial"/>
          <w:b/>
          <w:color w:val="auto"/>
          <w:sz w:val="28"/>
        </w:rPr>
      </w:pPr>
      <w:bookmarkStart w:id="24" w:name="_Toc9939246"/>
      <w:r w:rsidRPr="00C47EC9">
        <w:rPr>
          <w:rFonts w:ascii="Arial" w:hAnsi="Arial" w:cs="Arial"/>
          <w:b/>
          <w:color w:val="auto"/>
          <w:sz w:val="28"/>
        </w:rPr>
        <w:t>2.</w:t>
      </w:r>
      <w:r w:rsidR="00307EAF">
        <w:rPr>
          <w:rFonts w:ascii="Arial" w:hAnsi="Arial" w:cs="Arial"/>
          <w:b/>
          <w:color w:val="auto"/>
          <w:sz w:val="28"/>
        </w:rPr>
        <w:t>5</w:t>
      </w:r>
      <w:r w:rsidRPr="00C47EC9">
        <w:rPr>
          <w:rFonts w:ascii="Arial" w:hAnsi="Arial" w:cs="Arial"/>
          <w:b/>
          <w:color w:val="auto"/>
          <w:sz w:val="28"/>
        </w:rPr>
        <w:t xml:space="preserve"> </w:t>
      </w:r>
      <w:r>
        <w:rPr>
          <w:rFonts w:ascii="Arial" w:hAnsi="Arial" w:cs="Arial"/>
          <w:b/>
          <w:color w:val="auto"/>
          <w:sz w:val="28"/>
        </w:rPr>
        <w:t xml:space="preserve"> </w:t>
      </w:r>
      <w:r w:rsidRPr="00C47EC9">
        <w:rPr>
          <w:rFonts w:ascii="Arial" w:hAnsi="Arial" w:cs="Arial"/>
          <w:b/>
          <w:color w:val="auto"/>
          <w:sz w:val="28"/>
        </w:rPr>
        <w:t>Custos logísticos no transporte rodoviário</w:t>
      </w:r>
      <w:bookmarkEnd w:id="24"/>
    </w:p>
    <w:p w14:paraId="0DCC4F90" w14:textId="4E03E459" w:rsidR="009D4892" w:rsidRPr="009D4892" w:rsidRDefault="009D4892" w:rsidP="009D4892">
      <w:pPr>
        <w:spacing w:line="360" w:lineRule="auto"/>
        <w:ind w:firstLine="708"/>
        <w:jc w:val="both"/>
        <w:rPr>
          <w:rFonts w:ascii="Arial" w:hAnsi="Arial" w:cs="Arial"/>
          <w:sz w:val="24"/>
          <w:szCs w:val="24"/>
        </w:rPr>
      </w:pPr>
      <w:r w:rsidRPr="009D4892">
        <w:rPr>
          <w:rFonts w:ascii="Arial" w:hAnsi="Arial" w:cs="Arial"/>
          <w:sz w:val="24"/>
          <w:szCs w:val="24"/>
        </w:rPr>
        <w:t>Para Valente (2008), em veículos rodoviários os custos operacionais podem ser distribuídos em custos diretos e indiretos. Os custos diretos representam custos fixo que não se oscila segundo o nível de atividade da empresa ou aproveitamento do equipamento e custos variáveis que são equivalentes à utilização. Quanto aos custos indiretos ou administrativos são aqueles indispensáveis para manter o sistema de transporte da instituição.</w:t>
      </w:r>
    </w:p>
    <w:p w14:paraId="1919735C" w14:textId="15284F08" w:rsidR="00C47EC9" w:rsidRDefault="003967C5" w:rsidP="00D179CD">
      <w:pPr>
        <w:spacing w:line="360" w:lineRule="auto"/>
        <w:ind w:firstLine="708"/>
        <w:jc w:val="both"/>
        <w:rPr>
          <w:rFonts w:ascii="Arial" w:hAnsi="Arial" w:cs="Arial"/>
          <w:sz w:val="24"/>
          <w:szCs w:val="24"/>
        </w:rPr>
      </w:pPr>
      <w:r>
        <w:rPr>
          <w:rFonts w:ascii="Arial" w:hAnsi="Arial" w:cs="Arial"/>
          <w:sz w:val="24"/>
          <w:szCs w:val="24"/>
        </w:rPr>
        <w:t>Ainda segundo o autor</w:t>
      </w:r>
      <w:r w:rsidR="009D4892" w:rsidRPr="009D4892">
        <w:rPr>
          <w:rFonts w:ascii="Arial" w:hAnsi="Arial" w:cs="Arial"/>
          <w:sz w:val="24"/>
          <w:szCs w:val="24"/>
        </w:rPr>
        <w:t xml:space="preserve">, os custos fixos são compostos por: depreciação, valor de desvalorização que o veículo sofre com o tempo; remuneração do </w:t>
      </w:r>
      <w:r w:rsidR="009D4892" w:rsidRPr="009D4892">
        <w:rPr>
          <w:rFonts w:ascii="Arial" w:hAnsi="Arial" w:cs="Arial"/>
          <w:sz w:val="24"/>
          <w:szCs w:val="24"/>
        </w:rPr>
        <w:lastRenderedPageBreak/>
        <w:t xml:space="preserve">capital, valor investido que se espera um retorno; salário da tripulação, referente ao benefício de motoristas, auxiliares; licenciamento e seguros.  Em relação aos custos variáveis são formados por: combustível, manutenção do veículo, lavagem e lubrificação. Também o responsável deve estar em alerta quanto a alguns fatores que podem influenciar o custo como a quilometragem desenvolvida, o tipo de tráfego, o tipo de via, a região por onde o produto é </w:t>
      </w:r>
      <w:r w:rsidR="00A05AEC" w:rsidRPr="009D4892">
        <w:rPr>
          <w:rFonts w:ascii="Arial" w:hAnsi="Arial" w:cs="Arial"/>
          <w:sz w:val="24"/>
          <w:szCs w:val="24"/>
        </w:rPr>
        <w:t>transportad</w:t>
      </w:r>
      <w:r w:rsidR="00A05AEC">
        <w:rPr>
          <w:rFonts w:ascii="Arial" w:hAnsi="Arial" w:cs="Arial"/>
          <w:sz w:val="24"/>
          <w:szCs w:val="24"/>
        </w:rPr>
        <w:t>a</w:t>
      </w:r>
      <w:r w:rsidR="009D4892" w:rsidRPr="009D4892">
        <w:rPr>
          <w:rFonts w:ascii="Arial" w:hAnsi="Arial" w:cs="Arial"/>
          <w:sz w:val="24"/>
          <w:szCs w:val="24"/>
        </w:rPr>
        <w:t xml:space="preserve"> e o porte do veículo.</w:t>
      </w:r>
    </w:p>
    <w:p w14:paraId="466C9B41" w14:textId="01D00260" w:rsidR="00767BFE" w:rsidRPr="00D179CD" w:rsidRDefault="00767BFE" w:rsidP="00D179CD">
      <w:pPr>
        <w:spacing w:line="360" w:lineRule="auto"/>
        <w:ind w:firstLine="708"/>
        <w:jc w:val="both"/>
        <w:rPr>
          <w:rFonts w:ascii="Arial" w:hAnsi="Arial" w:cs="Arial"/>
          <w:sz w:val="24"/>
          <w:szCs w:val="24"/>
        </w:rPr>
      </w:pPr>
      <w:r>
        <w:rPr>
          <w:rFonts w:ascii="Arial" w:hAnsi="Arial" w:cs="Arial"/>
          <w:sz w:val="24"/>
          <w:szCs w:val="24"/>
        </w:rPr>
        <w:t xml:space="preserve">Conclui-se que esses fatores são de grande importância para a tomada de decisão dentro do setor logístico, com isso, quando há controle e gerência de informações, pode ser obtido um serviço com mais qualidade e um preço mais acessível, possibilitando ao cliente uma maior comodidade e confiança, e ao fornecedor uma administração de informações para uma melhor decisão.  </w:t>
      </w:r>
    </w:p>
    <w:p w14:paraId="0D6F3D10" w14:textId="4F7777A3" w:rsidR="00C47EC9" w:rsidRDefault="00C47EC9" w:rsidP="00833154">
      <w:pPr>
        <w:pStyle w:val="Ttulo2"/>
        <w:spacing w:line="360" w:lineRule="auto"/>
        <w:jc w:val="both"/>
        <w:rPr>
          <w:rFonts w:ascii="Arial" w:hAnsi="Arial" w:cs="Arial"/>
          <w:b/>
          <w:color w:val="auto"/>
          <w:sz w:val="28"/>
        </w:rPr>
      </w:pPr>
      <w:bookmarkStart w:id="25" w:name="_Toc9939247"/>
      <w:r w:rsidRPr="00C47EC9">
        <w:rPr>
          <w:rFonts w:ascii="Arial" w:hAnsi="Arial" w:cs="Arial"/>
          <w:b/>
          <w:color w:val="auto"/>
          <w:sz w:val="28"/>
        </w:rPr>
        <w:t>2.</w:t>
      </w:r>
      <w:r w:rsidR="00307EAF">
        <w:rPr>
          <w:rFonts w:ascii="Arial" w:hAnsi="Arial" w:cs="Arial"/>
          <w:b/>
          <w:color w:val="auto"/>
          <w:sz w:val="28"/>
        </w:rPr>
        <w:t>6</w:t>
      </w:r>
      <w:r w:rsidRPr="00C47EC9">
        <w:rPr>
          <w:rFonts w:ascii="Arial" w:hAnsi="Arial" w:cs="Arial"/>
          <w:b/>
          <w:color w:val="auto"/>
          <w:sz w:val="28"/>
        </w:rPr>
        <w:t xml:space="preserve"> </w:t>
      </w:r>
      <w:r>
        <w:rPr>
          <w:rFonts w:ascii="Arial" w:hAnsi="Arial" w:cs="Arial"/>
          <w:b/>
          <w:color w:val="auto"/>
          <w:sz w:val="28"/>
        </w:rPr>
        <w:t xml:space="preserve"> Gerenciamento de Transportes</w:t>
      </w:r>
      <w:bookmarkEnd w:id="25"/>
    </w:p>
    <w:p w14:paraId="7FC5F1B8" w14:textId="6B104A3E" w:rsidR="009A26C4" w:rsidRPr="009A26C4" w:rsidRDefault="009A26C4" w:rsidP="009A26C4">
      <w:pPr>
        <w:spacing w:line="360" w:lineRule="auto"/>
        <w:ind w:firstLine="708"/>
        <w:jc w:val="both"/>
        <w:rPr>
          <w:rFonts w:ascii="Arial" w:hAnsi="Arial" w:cs="Arial"/>
          <w:sz w:val="24"/>
          <w:szCs w:val="24"/>
        </w:rPr>
      </w:pPr>
      <w:r w:rsidRPr="009A26C4">
        <w:rPr>
          <w:rFonts w:ascii="Arial" w:hAnsi="Arial" w:cs="Arial"/>
          <w:sz w:val="24"/>
          <w:szCs w:val="24"/>
        </w:rPr>
        <w:t>O desenvolvimento da tecnologia vem se tornando uma grande parceira da logística, com isso, algumas aplicações</w:t>
      </w:r>
      <w:r w:rsidR="004478A7">
        <w:rPr>
          <w:rFonts w:ascii="Arial" w:hAnsi="Arial" w:cs="Arial"/>
          <w:sz w:val="24"/>
          <w:szCs w:val="24"/>
        </w:rPr>
        <w:t xml:space="preserve"> (softwares)</w:t>
      </w:r>
      <w:r w:rsidRPr="009A26C4">
        <w:rPr>
          <w:rFonts w:ascii="Arial" w:hAnsi="Arial" w:cs="Arial"/>
          <w:sz w:val="24"/>
          <w:szCs w:val="24"/>
        </w:rPr>
        <w:t xml:space="preserve"> são desenvolvidas desejando aperfeiçoar processos e benefícios. Esses softwares são responsáveis pelo gerenciamento e automatização das áreas de transporte de uma empresa. Através dele é possível ter uma automação de processos de distribuição de cargas, geração de relatórios, cadastrar veículos utilizados nas frotas, planejar rotas para entregar de mercadorias, gerenciar documentos de transportes, controlar valores de fretes, entre outros, possuindo assim uma agilidade nos processos e na tomada de decisões dentro das empresas</w:t>
      </w:r>
      <w:r w:rsidR="00897B57">
        <w:rPr>
          <w:rFonts w:ascii="Arial" w:hAnsi="Arial" w:cs="Arial"/>
          <w:sz w:val="24"/>
          <w:szCs w:val="24"/>
        </w:rPr>
        <w:t xml:space="preserve"> </w:t>
      </w:r>
      <w:r w:rsidR="00897B57">
        <w:rPr>
          <w:rFonts w:ascii="Arial" w:hAnsi="Arial" w:cs="Arial"/>
          <w:sz w:val="24"/>
        </w:rPr>
        <w:t>(</w:t>
      </w:r>
      <w:r w:rsidR="00DB1DFF">
        <w:rPr>
          <w:rFonts w:ascii="Arial" w:hAnsi="Arial" w:cs="Arial"/>
          <w:sz w:val="24"/>
          <w:szCs w:val="24"/>
        </w:rPr>
        <w:t>BERTAGLIA, 2009</w:t>
      </w:r>
      <w:r w:rsidR="00897B57">
        <w:rPr>
          <w:rFonts w:ascii="Arial" w:hAnsi="Arial" w:cs="Arial"/>
          <w:sz w:val="24"/>
        </w:rPr>
        <w:t>).</w:t>
      </w:r>
    </w:p>
    <w:p w14:paraId="753A762C" w14:textId="2D41259A" w:rsidR="00247B16" w:rsidRDefault="00833154" w:rsidP="00833154">
      <w:pPr>
        <w:spacing w:line="360" w:lineRule="auto"/>
        <w:jc w:val="both"/>
        <w:rPr>
          <w:rFonts w:ascii="Arial" w:hAnsi="Arial" w:cs="Arial"/>
          <w:sz w:val="24"/>
          <w:szCs w:val="24"/>
        </w:rPr>
      </w:pPr>
      <w:r>
        <w:rPr>
          <w:rFonts w:ascii="Arial" w:hAnsi="Arial" w:cs="Arial"/>
          <w:sz w:val="24"/>
        </w:rPr>
        <w:tab/>
      </w:r>
      <w:r w:rsidR="00897B57">
        <w:rPr>
          <w:rFonts w:ascii="Arial" w:hAnsi="Arial" w:cs="Arial"/>
          <w:sz w:val="24"/>
        </w:rPr>
        <w:t>Com o pensamento d</w:t>
      </w:r>
      <w:r w:rsidR="004478A7">
        <w:rPr>
          <w:rFonts w:ascii="Arial" w:hAnsi="Arial" w:cs="Arial"/>
          <w:sz w:val="24"/>
        </w:rPr>
        <w:t>este autor</w:t>
      </w:r>
      <w:r w:rsidR="00897B57">
        <w:rPr>
          <w:rFonts w:ascii="Arial" w:hAnsi="Arial" w:cs="Arial"/>
          <w:sz w:val="24"/>
        </w:rPr>
        <w:t>, a</w:t>
      </w:r>
      <w:r w:rsidRPr="00833154">
        <w:rPr>
          <w:rFonts w:ascii="Arial" w:hAnsi="Arial" w:cs="Arial"/>
          <w:sz w:val="24"/>
          <w:szCs w:val="24"/>
        </w:rPr>
        <w:t xml:space="preserve"> parte de transporte representa na logística uma parte importante em termos de custos logísticos para diversas empresas. A movimentação de carga atinge cerca de dois terços dos custos logísticos. </w:t>
      </w:r>
      <w:r w:rsidR="00CB6F2C">
        <w:rPr>
          <w:rFonts w:ascii="Arial" w:hAnsi="Arial" w:cs="Arial"/>
          <w:sz w:val="24"/>
          <w:szCs w:val="24"/>
        </w:rPr>
        <w:t xml:space="preserve"> </w:t>
      </w:r>
    </w:p>
    <w:p w14:paraId="1DBD6B00" w14:textId="0C22BD82" w:rsidR="00047C0B" w:rsidRPr="00CB6F2C" w:rsidRDefault="00CB6F2C" w:rsidP="00CB6F2C">
      <w:pPr>
        <w:spacing w:line="360" w:lineRule="auto"/>
        <w:ind w:firstLine="708"/>
        <w:jc w:val="both"/>
        <w:rPr>
          <w:rFonts w:ascii="Arial" w:hAnsi="Arial" w:cs="Arial"/>
          <w:sz w:val="24"/>
        </w:rPr>
      </w:pPr>
      <w:r>
        <w:rPr>
          <w:rFonts w:ascii="Arial" w:hAnsi="Arial" w:cs="Arial"/>
          <w:sz w:val="24"/>
        </w:rPr>
        <w:t>O gerenciamento auxilia a encontrar as melhores soluções para as necessidades ligadas a logística de transporte, gerenciando diversas atividades de transportes, automatizando processo na qual permite que realize operações logísticas com eficácia (Oracle, 2019)</w:t>
      </w:r>
      <w:r w:rsidR="00304785">
        <w:rPr>
          <w:rFonts w:ascii="Arial" w:hAnsi="Arial" w:cs="Arial"/>
          <w:sz w:val="24"/>
        </w:rPr>
        <w:t>.</w:t>
      </w:r>
    </w:p>
    <w:p w14:paraId="046DB139" w14:textId="611021A7" w:rsidR="00C47EC9" w:rsidRDefault="00C47EC9" w:rsidP="00C47EC9">
      <w:pPr>
        <w:pStyle w:val="Ttulo2"/>
        <w:spacing w:line="360" w:lineRule="auto"/>
        <w:jc w:val="both"/>
        <w:rPr>
          <w:rFonts w:ascii="Arial" w:hAnsi="Arial" w:cs="Arial"/>
          <w:b/>
          <w:color w:val="auto"/>
          <w:sz w:val="28"/>
        </w:rPr>
      </w:pPr>
      <w:bookmarkStart w:id="26" w:name="_Toc9939248"/>
      <w:r w:rsidRPr="00C47EC9">
        <w:rPr>
          <w:rFonts w:ascii="Arial" w:hAnsi="Arial" w:cs="Arial"/>
          <w:b/>
          <w:color w:val="auto"/>
          <w:sz w:val="28"/>
        </w:rPr>
        <w:lastRenderedPageBreak/>
        <w:t>2.</w:t>
      </w:r>
      <w:r w:rsidR="00307EAF">
        <w:rPr>
          <w:rFonts w:ascii="Arial" w:hAnsi="Arial" w:cs="Arial"/>
          <w:b/>
          <w:color w:val="auto"/>
          <w:sz w:val="28"/>
        </w:rPr>
        <w:t>7</w:t>
      </w:r>
      <w:r w:rsidRPr="00C47EC9">
        <w:rPr>
          <w:rFonts w:ascii="Arial" w:hAnsi="Arial" w:cs="Arial"/>
          <w:b/>
          <w:color w:val="auto"/>
          <w:sz w:val="28"/>
        </w:rPr>
        <w:t xml:space="preserve"> </w:t>
      </w:r>
      <w:r>
        <w:rPr>
          <w:rFonts w:ascii="Arial" w:hAnsi="Arial" w:cs="Arial"/>
          <w:b/>
          <w:color w:val="auto"/>
          <w:sz w:val="28"/>
        </w:rPr>
        <w:t xml:space="preserve"> Tecnologia da Informação aplicada na Logística de Transportes</w:t>
      </w:r>
      <w:bookmarkEnd w:id="26"/>
    </w:p>
    <w:p w14:paraId="0B945E47" w14:textId="45E316AC" w:rsidR="00C47EC9" w:rsidRPr="00C247E4" w:rsidRDefault="00430E44" w:rsidP="00C47EC9">
      <w:pPr>
        <w:spacing w:line="360" w:lineRule="auto"/>
        <w:ind w:firstLine="708"/>
        <w:jc w:val="both"/>
        <w:rPr>
          <w:rFonts w:ascii="Arial" w:hAnsi="Arial" w:cs="Arial"/>
          <w:sz w:val="24"/>
          <w:szCs w:val="24"/>
        </w:rPr>
      </w:pPr>
      <w:r>
        <w:rPr>
          <w:rFonts w:ascii="Arial" w:hAnsi="Arial" w:cs="Arial"/>
          <w:sz w:val="24"/>
          <w:szCs w:val="24"/>
        </w:rPr>
        <w:t xml:space="preserve">Conforme </w:t>
      </w:r>
      <w:proofErr w:type="spellStart"/>
      <w:r>
        <w:rPr>
          <w:rFonts w:ascii="Arial" w:hAnsi="Arial" w:cs="Arial"/>
          <w:sz w:val="24"/>
          <w:szCs w:val="24"/>
        </w:rPr>
        <w:t>Bowersox</w:t>
      </w:r>
      <w:proofErr w:type="spellEnd"/>
      <w:r>
        <w:rPr>
          <w:rFonts w:ascii="Arial" w:hAnsi="Arial" w:cs="Arial"/>
          <w:sz w:val="24"/>
          <w:szCs w:val="24"/>
        </w:rPr>
        <w:t xml:space="preserve"> e </w:t>
      </w:r>
      <w:proofErr w:type="spellStart"/>
      <w:r>
        <w:rPr>
          <w:rFonts w:ascii="Arial" w:hAnsi="Arial" w:cs="Arial"/>
          <w:sz w:val="24"/>
          <w:szCs w:val="24"/>
        </w:rPr>
        <w:t>Closs</w:t>
      </w:r>
      <w:proofErr w:type="spellEnd"/>
      <w:r>
        <w:rPr>
          <w:rFonts w:ascii="Arial" w:hAnsi="Arial" w:cs="Arial"/>
          <w:sz w:val="24"/>
          <w:szCs w:val="24"/>
        </w:rPr>
        <w:t xml:space="preserve"> (200</w:t>
      </w:r>
      <w:r w:rsidR="007017BB">
        <w:rPr>
          <w:rFonts w:ascii="Arial" w:hAnsi="Arial" w:cs="Arial"/>
          <w:sz w:val="24"/>
          <w:szCs w:val="24"/>
        </w:rPr>
        <w:t>9</w:t>
      </w:r>
      <w:r>
        <w:rPr>
          <w:rFonts w:ascii="Arial" w:hAnsi="Arial" w:cs="Arial"/>
          <w:sz w:val="24"/>
          <w:szCs w:val="24"/>
        </w:rPr>
        <w:t>), a</w:t>
      </w:r>
      <w:r w:rsidR="00C47EC9" w:rsidRPr="00C247E4">
        <w:rPr>
          <w:rFonts w:ascii="Arial" w:hAnsi="Arial" w:cs="Arial"/>
          <w:sz w:val="24"/>
          <w:szCs w:val="24"/>
        </w:rPr>
        <w:t xml:space="preserve"> globalização teve um grande impacto sobre o desenvolvimento e desempenho da logística. Durante a década de 80, uma das tecnologias criadas foi o código de barras, </w:t>
      </w:r>
      <w:r w:rsidR="00C47EC9">
        <w:rPr>
          <w:rFonts w:ascii="Arial" w:hAnsi="Arial" w:cs="Arial"/>
          <w:sz w:val="24"/>
          <w:szCs w:val="24"/>
        </w:rPr>
        <w:t xml:space="preserve">método através do </w:t>
      </w:r>
      <w:r w:rsidR="00C47EC9" w:rsidRPr="00C247E4">
        <w:rPr>
          <w:rFonts w:ascii="Arial" w:hAnsi="Arial" w:cs="Arial"/>
          <w:sz w:val="24"/>
          <w:szCs w:val="24"/>
        </w:rPr>
        <w:t>qual trouxe um aprimoramento da atividade logística</w:t>
      </w:r>
      <w:r w:rsidR="00C47EC9">
        <w:rPr>
          <w:rFonts w:ascii="Arial" w:hAnsi="Arial" w:cs="Arial"/>
          <w:sz w:val="24"/>
          <w:szCs w:val="24"/>
        </w:rPr>
        <w:t xml:space="preserve">, sendo este, caracterizado por um conjunto numérico e gráfico contendo informações do tipo de produto, lote e outros informações para identificar a mercadoria. </w:t>
      </w:r>
      <w:r w:rsidR="00C47EC9" w:rsidRPr="00C247E4">
        <w:rPr>
          <w:rFonts w:ascii="Arial" w:hAnsi="Arial" w:cs="Arial"/>
          <w:sz w:val="24"/>
          <w:szCs w:val="24"/>
        </w:rPr>
        <w:t xml:space="preserve">O resultado imediato foi um aumento na capacidade de viabilizar informações em tempo hábil. </w:t>
      </w:r>
    </w:p>
    <w:p w14:paraId="55F18476" w14:textId="6646D34E" w:rsidR="00C47EC9" w:rsidRPr="00C247E4" w:rsidRDefault="001C356E" w:rsidP="00C47EC9">
      <w:pPr>
        <w:spacing w:line="360" w:lineRule="auto"/>
        <w:ind w:firstLine="708"/>
        <w:jc w:val="both"/>
        <w:rPr>
          <w:rFonts w:ascii="Arial" w:hAnsi="Arial" w:cs="Arial"/>
          <w:sz w:val="24"/>
          <w:szCs w:val="24"/>
        </w:rPr>
      </w:pPr>
      <w:r>
        <w:rPr>
          <w:rFonts w:ascii="Arial" w:hAnsi="Arial" w:cs="Arial"/>
          <w:sz w:val="24"/>
          <w:szCs w:val="24"/>
        </w:rPr>
        <w:t>Conforme o autor acima, p</w:t>
      </w:r>
      <w:r w:rsidR="00C47EC9" w:rsidRPr="00C247E4">
        <w:rPr>
          <w:rFonts w:ascii="Arial" w:hAnsi="Arial" w:cs="Arial"/>
          <w:sz w:val="24"/>
          <w:szCs w:val="24"/>
        </w:rPr>
        <w:t>or volta d</w:t>
      </w:r>
      <w:r>
        <w:rPr>
          <w:rFonts w:ascii="Arial" w:hAnsi="Arial" w:cs="Arial"/>
          <w:sz w:val="24"/>
          <w:szCs w:val="24"/>
        </w:rPr>
        <w:t>a década de</w:t>
      </w:r>
      <w:r w:rsidR="00C47EC9" w:rsidRPr="00C247E4">
        <w:rPr>
          <w:rFonts w:ascii="Arial" w:hAnsi="Arial" w:cs="Arial"/>
          <w:sz w:val="24"/>
          <w:szCs w:val="24"/>
        </w:rPr>
        <w:t xml:space="preserve"> 90, a consequência de uma tecnologia de informação rápida, necessária e ampla introduziu uma era estabelecida em prazos, onde houve uma troca rápida e segura de informação</w:t>
      </w:r>
      <w:r w:rsidR="00C47EC9">
        <w:rPr>
          <w:rFonts w:ascii="Arial" w:hAnsi="Arial" w:cs="Arial"/>
          <w:sz w:val="24"/>
          <w:szCs w:val="24"/>
        </w:rPr>
        <w:t xml:space="preserve">, através do uso de </w:t>
      </w:r>
      <w:r w:rsidR="00C47EC9" w:rsidRPr="00F77F60">
        <w:rPr>
          <w:rFonts w:ascii="Arial" w:hAnsi="Arial" w:cs="Arial"/>
          <w:sz w:val="24"/>
          <w:szCs w:val="24"/>
        </w:rPr>
        <w:t>fax</w:t>
      </w:r>
      <w:r w:rsidR="00C47EC9">
        <w:rPr>
          <w:rFonts w:ascii="Arial" w:hAnsi="Arial" w:cs="Arial"/>
          <w:sz w:val="24"/>
          <w:szCs w:val="24"/>
        </w:rPr>
        <w:t xml:space="preserve"> e por meio de comunicação via satélite, proporcionando meios baratos e simples para transmissão de documentação impressa</w:t>
      </w:r>
      <w:r w:rsidR="00CC62D4">
        <w:rPr>
          <w:rFonts w:ascii="Arial" w:hAnsi="Arial" w:cs="Arial"/>
          <w:sz w:val="24"/>
          <w:szCs w:val="24"/>
        </w:rPr>
        <w:t>.</w:t>
      </w:r>
    </w:p>
    <w:p w14:paraId="2D738553" w14:textId="2534DEC6" w:rsidR="00C47EC9" w:rsidRDefault="00C47EC9" w:rsidP="00C47EC9">
      <w:pPr>
        <w:spacing w:line="360" w:lineRule="auto"/>
        <w:ind w:firstLine="708"/>
        <w:jc w:val="both"/>
        <w:rPr>
          <w:rFonts w:ascii="Arial" w:hAnsi="Arial" w:cs="Arial"/>
          <w:sz w:val="24"/>
          <w:szCs w:val="24"/>
        </w:rPr>
      </w:pPr>
      <w:r w:rsidRPr="00C247E4">
        <w:rPr>
          <w:rFonts w:ascii="Arial" w:hAnsi="Arial" w:cs="Arial"/>
          <w:sz w:val="24"/>
          <w:szCs w:val="24"/>
        </w:rPr>
        <w:t xml:space="preserve">Nos dias atuais a tecnologia é um fator que influência operações internacionais, pois à medida que o mundo fica mais ativo em tempo real, aumenta a demanda </w:t>
      </w:r>
      <w:r>
        <w:rPr>
          <w:rStyle w:val="Refdenotaderodap"/>
          <w:sz w:val="16"/>
          <w:szCs w:val="16"/>
        </w:rPr>
        <w:footnoteReference w:id="4"/>
      </w:r>
      <w:r w:rsidRPr="00C247E4">
        <w:rPr>
          <w:rFonts w:ascii="Arial" w:hAnsi="Arial" w:cs="Arial"/>
          <w:sz w:val="24"/>
          <w:szCs w:val="24"/>
        </w:rPr>
        <w:t>dos serviços e produtos de classe mundial</w:t>
      </w:r>
      <w:r w:rsidR="001C356E">
        <w:rPr>
          <w:rFonts w:ascii="Arial" w:hAnsi="Arial" w:cs="Arial"/>
          <w:sz w:val="24"/>
          <w:szCs w:val="24"/>
        </w:rPr>
        <w:t xml:space="preserve"> (BOWERSOX e CLOSS, 200</w:t>
      </w:r>
      <w:r w:rsidR="007017BB">
        <w:rPr>
          <w:rFonts w:ascii="Arial" w:hAnsi="Arial" w:cs="Arial"/>
          <w:sz w:val="24"/>
          <w:szCs w:val="24"/>
        </w:rPr>
        <w:t>9</w:t>
      </w:r>
      <w:r w:rsidR="001C356E">
        <w:rPr>
          <w:rFonts w:ascii="Arial" w:hAnsi="Arial" w:cs="Arial"/>
          <w:sz w:val="24"/>
          <w:szCs w:val="24"/>
        </w:rPr>
        <w:t>)</w:t>
      </w:r>
      <w:r w:rsidRPr="00C247E4">
        <w:rPr>
          <w:rFonts w:ascii="Arial" w:hAnsi="Arial" w:cs="Arial"/>
          <w:sz w:val="24"/>
          <w:szCs w:val="24"/>
        </w:rPr>
        <w:t>.</w:t>
      </w:r>
    </w:p>
    <w:p w14:paraId="45CCA9BD" w14:textId="241A349F" w:rsidR="00912BBE" w:rsidRDefault="00912BBE" w:rsidP="00C47EC9">
      <w:pPr>
        <w:spacing w:line="360" w:lineRule="auto"/>
        <w:ind w:firstLine="708"/>
        <w:jc w:val="both"/>
        <w:rPr>
          <w:rFonts w:ascii="Arial" w:hAnsi="Arial" w:cs="Arial"/>
          <w:sz w:val="24"/>
          <w:szCs w:val="24"/>
        </w:rPr>
      </w:pPr>
      <w:r>
        <w:rPr>
          <w:rFonts w:ascii="Arial" w:hAnsi="Arial" w:cs="Arial"/>
          <w:sz w:val="24"/>
          <w:szCs w:val="24"/>
        </w:rPr>
        <w:t>Uma das tecnologias utilizadas atualmente é o SCM (</w:t>
      </w:r>
      <w:proofErr w:type="spellStart"/>
      <w:r w:rsidRPr="00912BBE">
        <w:rPr>
          <w:rFonts w:ascii="Arial" w:hAnsi="Arial" w:cs="Arial"/>
          <w:i/>
          <w:sz w:val="24"/>
          <w:szCs w:val="24"/>
        </w:rPr>
        <w:t>Supply</w:t>
      </w:r>
      <w:proofErr w:type="spellEnd"/>
      <w:r w:rsidRPr="00912BBE">
        <w:rPr>
          <w:rFonts w:ascii="Arial" w:hAnsi="Arial" w:cs="Arial"/>
          <w:i/>
          <w:sz w:val="24"/>
          <w:szCs w:val="24"/>
        </w:rPr>
        <w:t xml:space="preserve"> Chain Management</w:t>
      </w:r>
      <w:r>
        <w:rPr>
          <w:rFonts w:ascii="Arial" w:hAnsi="Arial" w:cs="Arial"/>
          <w:sz w:val="24"/>
          <w:szCs w:val="24"/>
        </w:rPr>
        <w:t xml:space="preserve">) que conforme </w:t>
      </w:r>
      <w:r w:rsidR="00DF39F1">
        <w:rPr>
          <w:rFonts w:ascii="Arial" w:hAnsi="Arial" w:cs="Arial"/>
          <w:sz w:val="24"/>
          <w:szCs w:val="24"/>
        </w:rPr>
        <w:t>SILVA</w:t>
      </w:r>
      <w:r>
        <w:rPr>
          <w:rFonts w:ascii="Arial" w:hAnsi="Arial" w:cs="Arial"/>
          <w:sz w:val="24"/>
          <w:szCs w:val="24"/>
        </w:rPr>
        <w:t xml:space="preserve"> (2017), é um nov</w:t>
      </w:r>
      <w:r w:rsidR="00816E0B">
        <w:rPr>
          <w:rFonts w:ascii="Arial" w:hAnsi="Arial" w:cs="Arial"/>
          <w:sz w:val="24"/>
          <w:szCs w:val="24"/>
        </w:rPr>
        <w:t>o</w:t>
      </w:r>
      <w:r>
        <w:rPr>
          <w:rFonts w:ascii="Arial" w:hAnsi="Arial" w:cs="Arial"/>
          <w:sz w:val="24"/>
          <w:szCs w:val="24"/>
        </w:rPr>
        <w:t xml:space="preserve"> pensamento de como fazer logística, onde atenda a vários níveis de serviço, com um custo baixo. </w:t>
      </w:r>
      <w:r w:rsidR="00816E0B">
        <w:rPr>
          <w:rFonts w:ascii="Arial" w:hAnsi="Arial" w:cs="Arial"/>
          <w:sz w:val="24"/>
          <w:szCs w:val="24"/>
        </w:rPr>
        <w:t>A gestão de cadeia de suprimentos (SCM), é um processo que visa gerenciar os fluxos, de bens, finanças, serviços e informações de forma estratégica entre as empresas e os consumidores, planejando alcançar vantagens competitivas e criação de valor para com os clientes.</w:t>
      </w:r>
    </w:p>
    <w:p w14:paraId="43B9E9B8" w14:textId="56853ABD" w:rsidR="0022008E" w:rsidRPr="0022008E" w:rsidRDefault="0022008E" w:rsidP="0022008E">
      <w:pPr>
        <w:pStyle w:val="Ttulo2"/>
        <w:spacing w:line="360" w:lineRule="auto"/>
        <w:jc w:val="both"/>
        <w:rPr>
          <w:rFonts w:ascii="Arial" w:hAnsi="Arial" w:cs="Arial"/>
          <w:b/>
          <w:color w:val="auto"/>
          <w:sz w:val="28"/>
        </w:rPr>
      </w:pPr>
      <w:bookmarkStart w:id="27" w:name="_Toc9939249"/>
      <w:r w:rsidRPr="00C47EC9">
        <w:rPr>
          <w:rFonts w:ascii="Arial" w:hAnsi="Arial" w:cs="Arial"/>
          <w:b/>
          <w:color w:val="auto"/>
          <w:sz w:val="28"/>
        </w:rPr>
        <w:t>2.</w:t>
      </w:r>
      <w:r w:rsidR="00307EAF">
        <w:rPr>
          <w:rFonts w:ascii="Arial" w:hAnsi="Arial" w:cs="Arial"/>
          <w:b/>
          <w:color w:val="auto"/>
          <w:sz w:val="28"/>
        </w:rPr>
        <w:t>8</w:t>
      </w:r>
      <w:r w:rsidRPr="00C47EC9">
        <w:rPr>
          <w:rFonts w:ascii="Arial" w:hAnsi="Arial" w:cs="Arial"/>
          <w:b/>
          <w:color w:val="auto"/>
          <w:sz w:val="28"/>
        </w:rPr>
        <w:t xml:space="preserve"> </w:t>
      </w:r>
      <w:r>
        <w:rPr>
          <w:rFonts w:ascii="Arial" w:hAnsi="Arial" w:cs="Arial"/>
          <w:b/>
          <w:color w:val="auto"/>
          <w:sz w:val="28"/>
        </w:rPr>
        <w:t xml:space="preserve"> Google</w:t>
      </w:r>
      <w:bookmarkEnd w:id="27"/>
    </w:p>
    <w:p w14:paraId="34628114" w14:textId="6027A350" w:rsidR="0022008E" w:rsidRDefault="0022008E" w:rsidP="0022008E">
      <w:pPr>
        <w:spacing w:line="360" w:lineRule="auto"/>
        <w:ind w:firstLine="708"/>
        <w:jc w:val="both"/>
        <w:rPr>
          <w:rFonts w:ascii="Arial" w:hAnsi="Arial" w:cs="Arial"/>
          <w:sz w:val="24"/>
        </w:rPr>
      </w:pPr>
      <w:r>
        <w:rPr>
          <w:rFonts w:ascii="Arial" w:hAnsi="Arial" w:cs="Arial"/>
          <w:sz w:val="24"/>
        </w:rPr>
        <w:t xml:space="preserve">Fundado por Larry Page e Sergey Brin,  Google teve seu início por volta de 1995. Segundo Levy (2012),  “ em 1998, o Google era mil vezes melhor do que qualquer coisa que eu já tinha usado”. Responsável por criar uma ferramenta de buscas, Page e Brin, desenvolveram um método que se baseia em feedbacks </w:t>
      </w:r>
      <w:r>
        <w:rPr>
          <w:rFonts w:ascii="Arial" w:hAnsi="Arial" w:cs="Arial"/>
          <w:sz w:val="24"/>
        </w:rPr>
        <w:lastRenderedPageBreak/>
        <w:t xml:space="preserve">da própria rede para corresponder resultados mais relevantes às consultas dos usuários. </w:t>
      </w:r>
    </w:p>
    <w:p w14:paraId="41FE9F07" w14:textId="02DC63AE" w:rsidR="0022008E" w:rsidRDefault="0022008E" w:rsidP="0022008E">
      <w:pPr>
        <w:spacing w:line="360" w:lineRule="auto"/>
        <w:ind w:firstLine="708"/>
        <w:jc w:val="both"/>
        <w:rPr>
          <w:rFonts w:ascii="Arial" w:hAnsi="Arial" w:cs="Arial"/>
          <w:sz w:val="24"/>
        </w:rPr>
      </w:pPr>
      <w:r>
        <w:rPr>
          <w:rFonts w:ascii="Arial" w:hAnsi="Arial" w:cs="Arial"/>
          <w:sz w:val="24"/>
        </w:rPr>
        <w:t xml:space="preserve">De acordo com </w:t>
      </w:r>
      <w:proofErr w:type="spellStart"/>
      <w:r>
        <w:rPr>
          <w:rFonts w:ascii="Arial" w:hAnsi="Arial" w:cs="Arial"/>
          <w:sz w:val="24"/>
        </w:rPr>
        <w:t>BrandFinance</w:t>
      </w:r>
      <w:proofErr w:type="spellEnd"/>
      <w:r>
        <w:rPr>
          <w:rFonts w:ascii="Arial" w:hAnsi="Arial" w:cs="Arial"/>
          <w:sz w:val="24"/>
        </w:rPr>
        <w:t xml:space="preserve"> (2019), Google está em 3º lugar como a marca mais valiosa do mundo, no qual exerce uma forte influência e está impactando as maiores empresas do mundo.</w:t>
      </w:r>
    </w:p>
    <w:p w14:paraId="5ACFB097" w14:textId="5AF692FB" w:rsidR="0022008E" w:rsidRPr="0022008E" w:rsidRDefault="0022008E" w:rsidP="0022008E">
      <w:pPr>
        <w:pStyle w:val="Ttulo3"/>
        <w:spacing w:line="360" w:lineRule="auto"/>
        <w:ind w:firstLine="708"/>
        <w:rPr>
          <w:rFonts w:ascii="Arial" w:hAnsi="Arial" w:cs="Arial"/>
          <w:b/>
        </w:rPr>
      </w:pPr>
      <w:bookmarkStart w:id="28" w:name="_Toc9939250"/>
      <w:r w:rsidRPr="0022008E">
        <w:rPr>
          <w:rFonts w:ascii="Arial" w:hAnsi="Arial" w:cs="Arial"/>
          <w:b/>
          <w:color w:val="auto"/>
        </w:rPr>
        <w:t>2.</w:t>
      </w:r>
      <w:r w:rsidR="00307EAF">
        <w:rPr>
          <w:rFonts w:ascii="Arial" w:hAnsi="Arial" w:cs="Arial"/>
          <w:b/>
          <w:color w:val="auto"/>
        </w:rPr>
        <w:t>8</w:t>
      </w:r>
      <w:r w:rsidRPr="0022008E">
        <w:rPr>
          <w:rFonts w:ascii="Arial" w:hAnsi="Arial" w:cs="Arial"/>
          <w:b/>
          <w:color w:val="auto"/>
        </w:rPr>
        <w:t>.</w:t>
      </w:r>
      <w:r w:rsidR="00CC62D4">
        <w:rPr>
          <w:rFonts w:ascii="Arial" w:hAnsi="Arial" w:cs="Arial"/>
          <w:b/>
          <w:color w:val="auto"/>
        </w:rPr>
        <w:t>1</w:t>
      </w:r>
      <w:r w:rsidRPr="0022008E">
        <w:rPr>
          <w:rFonts w:ascii="Arial" w:hAnsi="Arial" w:cs="Arial"/>
          <w:b/>
          <w:color w:val="auto"/>
        </w:rPr>
        <w:t xml:space="preserve"> Produtos</w:t>
      </w:r>
      <w:bookmarkEnd w:id="28"/>
      <w:r w:rsidRPr="0022008E">
        <w:rPr>
          <w:rFonts w:ascii="Arial" w:hAnsi="Arial" w:cs="Arial"/>
          <w:b/>
          <w:color w:val="auto"/>
        </w:rPr>
        <w:tab/>
      </w:r>
      <w:r w:rsidRPr="0022008E">
        <w:rPr>
          <w:rFonts w:ascii="Arial" w:hAnsi="Arial" w:cs="Arial"/>
          <w:b/>
        </w:rPr>
        <w:tab/>
      </w:r>
    </w:p>
    <w:p w14:paraId="14C16631" w14:textId="66A4221A" w:rsidR="00CF0435" w:rsidRPr="003C5779" w:rsidRDefault="00CF0435" w:rsidP="00CF0435">
      <w:pPr>
        <w:spacing w:line="360" w:lineRule="auto"/>
        <w:ind w:firstLine="708"/>
        <w:jc w:val="both"/>
        <w:rPr>
          <w:rFonts w:ascii="Arial" w:hAnsi="Arial" w:cs="Arial"/>
          <w:sz w:val="24"/>
        </w:rPr>
      </w:pPr>
      <w:r>
        <w:rPr>
          <w:rFonts w:ascii="Arial" w:hAnsi="Arial" w:cs="Arial"/>
          <w:sz w:val="24"/>
        </w:rPr>
        <w:t xml:space="preserve">A </w:t>
      </w:r>
      <w:r w:rsidR="003C5779" w:rsidRPr="001719AD">
        <w:rPr>
          <w:rFonts w:ascii="Arial" w:hAnsi="Arial" w:cs="Arial"/>
          <w:sz w:val="24"/>
        </w:rPr>
        <w:t>Google</w:t>
      </w:r>
      <w:r w:rsidR="003C5779">
        <w:rPr>
          <w:rFonts w:ascii="Arial" w:hAnsi="Arial" w:cs="Arial"/>
          <w:sz w:val="24"/>
        </w:rPr>
        <w:t xml:space="preserve"> </w:t>
      </w:r>
      <w:r>
        <w:rPr>
          <w:rFonts w:ascii="Arial" w:hAnsi="Arial" w:cs="Arial"/>
          <w:sz w:val="24"/>
        </w:rPr>
        <w:t xml:space="preserve">se desenvolveu e hoje </w:t>
      </w:r>
      <w:r w:rsidR="003C5779">
        <w:rPr>
          <w:rFonts w:ascii="Arial" w:hAnsi="Arial" w:cs="Arial"/>
          <w:sz w:val="24"/>
        </w:rPr>
        <w:t>possui diversos produtos abrangendo empresas e usuários comuns, na tabela abaixo serão descritos alguns desses produtos:</w:t>
      </w:r>
    </w:p>
    <w:tbl>
      <w:tblPr>
        <w:tblStyle w:val="Tabelacomgrade"/>
        <w:tblW w:w="0" w:type="auto"/>
        <w:tblLook w:val="04A0" w:firstRow="1" w:lastRow="0" w:firstColumn="1" w:lastColumn="0" w:noHBand="0" w:noVBand="1"/>
      </w:tblPr>
      <w:tblGrid>
        <w:gridCol w:w="4247"/>
        <w:gridCol w:w="4247"/>
      </w:tblGrid>
      <w:tr w:rsidR="00CF0435" w14:paraId="0F927DEE" w14:textId="77777777" w:rsidTr="00CF0435">
        <w:tc>
          <w:tcPr>
            <w:tcW w:w="4247" w:type="dxa"/>
            <w:tcBorders>
              <w:top w:val="single" w:sz="4" w:space="0" w:color="auto"/>
              <w:left w:val="single" w:sz="4" w:space="0" w:color="auto"/>
              <w:bottom w:val="single" w:sz="4" w:space="0" w:color="auto"/>
              <w:right w:val="single" w:sz="4" w:space="0" w:color="auto"/>
            </w:tcBorders>
            <w:hideMark/>
          </w:tcPr>
          <w:p w14:paraId="5A7A2FAE" w14:textId="77777777" w:rsidR="00CF0435" w:rsidRPr="004A327F" w:rsidRDefault="00CF0435" w:rsidP="004A327F">
            <w:pPr>
              <w:rPr>
                <w:rFonts w:ascii="Arial" w:hAnsi="Arial" w:cs="Arial"/>
                <w:b/>
                <w:sz w:val="24"/>
                <w:szCs w:val="24"/>
              </w:rPr>
            </w:pPr>
            <w:r w:rsidRPr="004A327F">
              <w:rPr>
                <w:rFonts w:ascii="Arial" w:hAnsi="Arial" w:cs="Arial"/>
                <w:sz w:val="24"/>
                <w:szCs w:val="24"/>
              </w:rPr>
              <w:t xml:space="preserve">Google </w:t>
            </w:r>
            <w:proofErr w:type="spellStart"/>
            <w:r w:rsidRPr="004A327F">
              <w:rPr>
                <w:rFonts w:ascii="Arial" w:hAnsi="Arial" w:cs="Arial"/>
                <w:sz w:val="24"/>
                <w:szCs w:val="24"/>
              </w:rPr>
              <w:t>Ads</w:t>
            </w:r>
            <w:proofErr w:type="spellEnd"/>
          </w:p>
        </w:tc>
        <w:tc>
          <w:tcPr>
            <w:tcW w:w="4247" w:type="dxa"/>
            <w:tcBorders>
              <w:top w:val="single" w:sz="4" w:space="0" w:color="auto"/>
              <w:left w:val="single" w:sz="4" w:space="0" w:color="auto"/>
              <w:bottom w:val="single" w:sz="4" w:space="0" w:color="auto"/>
              <w:right w:val="single" w:sz="4" w:space="0" w:color="auto"/>
            </w:tcBorders>
            <w:hideMark/>
          </w:tcPr>
          <w:p w14:paraId="1C8403CD" w14:textId="77777777" w:rsidR="00CF0435" w:rsidRPr="004A327F" w:rsidRDefault="00CF0435" w:rsidP="004A327F">
            <w:pPr>
              <w:rPr>
                <w:rFonts w:ascii="Arial" w:hAnsi="Arial" w:cs="Arial"/>
                <w:b/>
                <w:sz w:val="24"/>
                <w:szCs w:val="24"/>
              </w:rPr>
            </w:pPr>
            <w:r w:rsidRPr="004A327F">
              <w:rPr>
                <w:rFonts w:ascii="Arial" w:hAnsi="Arial" w:cs="Arial"/>
                <w:sz w:val="24"/>
                <w:szCs w:val="24"/>
              </w:rPr>
              <w:t>Uma maneira de marcar presença quando os clientes pesquisarem seu produto ou serviço</w:t>
            </w:r>
          </w:p>
        </w:tc>
      </w:tr>
      <w:tr w:rsidR="00CF0435" w14:paraId="0FA7A4C4" w14:textId="77777777" w:rsidTr="00CF0435">
        <w:tc>
          <w:tcPr>
            <w:tcW w:w="4247" w:type="dxa"/>
            <w:tcBorders>
              <w:top w:val="single" w:sz="4" w:space="0" w:color="auto"/>
              <w:left w:val="single" w:sz="4" w:space="0" w:color="auto"/>
              <w:bottom w:val="single" w:sz="4" w:space="0" w:color="auto"/>
              <w:right w:val="single" w:sz="4" w:space="0" w:color="auto"/>
            </w:tcBorders>
            <w:hideMark/>
          </w:tcPr>
          <w:p w14:paraId="01F5DE9E" w14:textId="77777777" w:rsidR="00CF0435" w:rsidRPr="004A327F" w:rsidRDefault="00CF0435" w:rsidP="004A327F">
            <w:pPr>
              <w:rPr>
                <w:rFonts w:ascii="Arial" w:hAnsi="Arial" w:cs="Arial"/>
                <w:b/>
                <w:sz w:val="24"/>
                <w:szCs w:val="24"/>
              </w:rPr>
            </w:pPr>
            <w:r w:rsidRPr="004A327F">
              <w:rPr>
                <w:rFonts w:ascii="Arial" w:hAnsi="Arial" w:cs="Arial"/>
                <w:sz w:val="24"/>
                <w:szCs w:val="24"/>
              </w:rPr>
              <w:t xml:space="preserve">Google </w:t>
            </w:r>
            <w:proofErr w:type="spellStart"/>
            <w:r w:rsidRPr="004A327F">
              <w:rPr>
                <w:rFonts w:ascii="Arial" w:hAnsi="Arial" w:cs="Arial"/>
                <w:sz w:val="24"/>
                <w:szCs w:val="24"/>
              </w:rPr>
              <w:t>AdSense</w:t>
            </w:r>
            <w:proofErr w:type="spellEnd"/>
          </w:p>
        </w:tc>
        <w:tc>
          <w:tcPr>
            <w:tcW w:w="4247" w:type="dxa"/>
            <w:tcBorders>
              <w:top w:val="single" w:sz="4" w:space="0" w:color="auto"/>
              <w:left w:val="single" w:sz="4" w:space="0" w:color="auto"/>
              <w:bottom w:val="single" w:sz="4" w:space="0" w:color="auto"/>
              <w:right w:val="single" w:sz="4" w:space="0" w:color="auto"/>
            </w:tcBorders>
            <w:hideMark/>
          </w:tcPr>
          <w:p w14:paraId="506A0DFE" w14:textId="77777777" w:rsidR="00CF0435" w:rsidRPr="004A327F" w:rsidRDefault="00CF0435" w:rsidP="004A327F">
            <w:pPr>
              <w:rPr>
                <w:rFonts w:ascii="Arial" w:hAnsi="Arial" w:cs="Arial"/>
                <w:b/>
                <w:sz w:val="24"/>
                <w:szCs w:val="24"/>
              </w:rPr>
            </w:pPr>
            <w:r w:rsidRPr="004A327F">
              <w:rPr>
                <w:rFonts w:ascii="Arial" w:hAnsi="Arial" w:cs="Arial"/>
                <w:sz w:val="24"/>
                <w:szCs w:val="24"/>
              </w:rPr>
              <w:t>Uma forma de vincular anúncios em sites</w:t>
            </w:r>
          </w:p>
        </w:tc>
      </w:tr>
      <w:tr w:rsidR="00CF0435" w14:paraId="6FC8F40F" w14:textId="77777777" w:rsidTr="00CF0435">
        <w:tc>
          <w:tcPr>
            <w:tcW w:w="4247" w:type="dxa"/>
            <w:tcBorders>
              <w:top w:val="single" w:sz="4" w:space="0" w:color="auto"/>
              <w:left w:val="single" w:sz="4" w:space="0" w:color="auto"/>
              <w:bottom w:val="single" w:sz="4" w:space="0" w:color="auto"/>
              <w:right w:val="single" w:sz="4" w:space="0" w:color="auto"/>
            </w:tcBorders>
            <w:hideMark/>
          </w:tcPr>
          <w:p w14:paraId="2D68B55E" w14:textId="77777777" w:rsidR="00CF0435" w:rsidRPr="004A327F" w:rsidRDefault="00CF0435" w:rsidP="004A327F">
            <w:pPr>
              <w:rPr>
                <w:rFonts w:ascii="Arial" w:hAnsi="Arial" w:cs="Arial"/>
                <w:b/>
                <w:sz w:val="24"/>
                <w:szCs w:val="24"/>
              </w:rPr>
            </w:pPr>
            <w:r w:rsidRPr="004A327F">
              <w:rPr>
                <w:rFonts w:ascii="Arial" w:hAnsi="Arial" w:cs="Arial"/>
                <w:sz w:val="24"/>
                <w:szCs w:val="24"/>
              </w:rPr>
              <w:t>Google Drive</w:t>
            </w:r>
          </w:p>
        </w:tc>
        <w:tc>
          <w:tcPr>
            <w:tcW w:w="4247" w:type="dxa"/>
            <w:tcBorders>
              <w:top w:val="single" w:sz="4" w:space="0" w:color="auto"/>
              <w:left w:val="single" w:sz="4" w:space="0" w:color="auto"/>
              <w:bottom w:val="single" w:sz="4" w:space="0" w:color="auto"/>
              <w:right w:val="single" w:sz="4" w:space="0" w:color="auto"/>
            </w:tcBorders>
            <w:hideMark/>
          </w:tcPr>
          <w:p w14:paraId="25029989" w14:textId="652C7A0F" w:rsidR="00CF0435" w:rsidRPr="004A327F" w:rsidRDefault="00CF0435" w:rsidP="004A327F">
            <w:pPr>
              <w:rPr>
                <w:rFonts w:ascii="Arial" w:hAnsi="Arial" w:cs="Arial"/>
                <w:b/>
                <w:sz w:val="24"/>
                <w:szCs w:val="24"/>
              </w:rPr>
            </w:pPr>
            <w:r w:rsidRPr="004A327F">
              <w:rPr>
                <w:rFonts w:ascii="Arial" w:hAnsi="Arial" w:cs="Arial"/>
                <w:sz w:val="24"/>
                <w:szCs w:val="24"/>
              </w:rPr>
              <w:t>Uma opção para armazenar e compartilhar arquivos</w:t>
            </w:r>
          </w:p>
        </w:tc>
      </w:tr>
      <w:tr w:rsidR="00CF0435" w14:paraId="283545C1" w14:textId="77777777" w:rsidTr="00CF0435">
        <w:tc>
          <w:tcPr>
            <w:tcW w:w="4247" w:type="dxa"/>
            <w:tcBorders>
              <w:top w:val="single" w:sz="4" w:space="0" w:color="auto"/>
              <w:left w:val="single" w:sz="4" w:space="0" w:color="auto"/>
              <w:bottom w:val="single" w:sz="4" w:space="0" w:color="auto"/>
              <w:right w:val="single" w:sz="4" w:space="0" w:color="auto"/>
            </w:tcBorders>
            <w:hideMark/>
          </w:tcPr>
          <w:p w14:paraId="0B47D4BF" w14:textId="77777777" w:rsidR="00CF0435" w:rsidRPr="004A327F" w:rsidRDefault="00CF0435" w:rsidP="004A327F">
            <w:pPr>
              <w:rPr>
                <w:rFonts w:ascii="Arial" w:hAnsi="Arial" w:cs="Arial"/>
                <w:b/>
                <w:sz w:val="24"/>
                <w:szCs w:val="24"/>
              </w:rPr>
            </w:pPr>
            <w:r w:rsidRPr="004A327F">
              <w:rPr>
                <w:rFonts w:ascii="Arial" w:hAnsi="Arial" w:cs="Arial"/>
                <w:sz w:val="24"/>
                <w:szCs w:val="24"/>
              </w:rPr>
              <w:t>Google Android</w:t>
            </w:r>
          </w:p>
        </w:tc>
        <w:tc>
          <w:tcPr>
            <w:tcW w:w="4247" w:type="dxa"/>
            <w:tcBorders>
              <w:top w:val="single" w:sz="4" w:space="0" w:color="auto"/>
              <w:left w:val="single" w:sz="4" w:space="0" w:color="auto"/>
              <w:bottom w:val="single" w:sz="4" w:space="0" w:color="auto"/>
              <w:right w:val="single" w:sz="4" w:space="0" w:color="auto"/>
            </w:tcBorders>
            <w:hideMark/>
          </w:tcPr>
          <w:p w14:paraId="5DB94913" w14:textId="77777777" w:rsidR="00CF0435" w:rsidRPr="004A327F" w:rsidRDefault="00CF0435" w:rsidP="004A327F">
            <w:pPr>
              <w:rPr>
                <w:rFonts w:ascii="Arial" w:hAnsi="Arial" w:cs="Arial"/>
                <w:b/>
                <w:sz w:val="24"/>
                <w:szCs w:val="24"/>
              </w:rPr>
            </w:pPr>
            <w:r w:rsidRPr="004A327F">
              <w:rPr>
                <w:rFonts w:ascii="Arial" w:hAnsi="Arial" w:cs="Arial"/>
                <w:sz w:val="24"/>
                <w:szCs w:val="24"/>
              </w:rPr>
              <w:t>Uma plataforma de tecnologia para todos os tipos de dispositivos</w:t>
            </w:r>
          </w:p>
        </w:tc>
      </w:tr>
      <w:tr w:rsidR="00CF0435" w14:paraId="751C583A" w14:textId="77777777" w:rsidTr="00CF0435">
        <w:tc>
          <w:tcPr>
            <w:tcW w:w="4247" w:type="dxa"/>
            <w:tcBorders>
              <w:top w:val="single" w:sz="4" w:space="0" w:color="auto"/>
              <w:left w:val="single" w:sz="4" w:space="0" w:color="auto"/>
              <w:bottom w:val="single" w:sz="4" w:space="0" w:color="auto"/>
              <w:right w:val="single" w:sz="4" w:space="0" w:color="auto"/>
            </w:tcBorders>
            <w:hideMark/>
          </w:tcPr>
          <w:p w14:paraId="1EC1CD84" w14:textId="77777777" w:rsidR="00CF0435" w:rsidRPr="004A327F" w:rsidRDefault="00CF0435" w:rsidP="004A327F">
            <w:pPr>
              <w:rPr>
                <w:rFonts w:ascii="Arial" w:hAnsi="Arial" w:cs="Arial"/>
                <w:b/>
                <w:sz w:val="24"/>
                <w:szCs w:val="24"/>
              </w:rPr>
            </w:pPr>
            <w:r w:rsidRPr="004A327F">
              <w:rPr>
                <w:rFonts w:ascii="Arial" w:hAnsi="Arial" w:cs="Arial"/>
                <w:sz w:val="24"/>
                <w:szCs w:val="24"/>
              </w:rPr>
              <w:t>Google Chrome</w:t>
            </w:r>
          </w:p>
        </w:tc>
        <w:tc>
          <w:tcPr>
            <w:tcW w:w="4247" w:type="dxa"/>
            <w:tcBorders>
              <w:top w:val="single" w:sz="4" w:space="0" w:color="auto"/>
              <w:left w:val="single" w:sz="4" w:space="0" w:color="auto"/>
              <w:bottom w:val="single" w:sz="4" w:space="0" w:color="auto"/>
              <w:right w:val="single" w:sz="4" w:space="0" w:color="auto"/>
            </w:tcBorders>
            <w:hideMark/>
          </w:tcPr>
          <w:p w14:paraId="0BF5F09C" w14:textId="77777777" w:rsidR="00CF0435" w:rsidRPr="004A327F" w:rsidRDefault="00CF0435" w:rsidP="004A327F">
            <w:pPr>
              <w:rPr>
                <w:rFonts w:ascii="Arial" w:hAnsi="Arial" w:cs="Arial"/>
                <w:b/>
                <w:sz w:val="24"/>
                <w:szCs w:val="24"/>
              </w:rPr>
            </w:pPr>
            <w:r w:rsidRPr="004A327F">
              <w:rPr>
                <w:rFonts w:ascii="Arial" w:hAnsi="Arial" w:cs="Arial"/>
                <w:sz w:val="24"/>
                <w:szCs w:val="24"/>
              </w:rPr>
              <w:t>Um navegador da Web</w:t>
            </w:r>
          </w:p>
        </w:tc>
      </w:tr>
      <w:tr w:rsidR="00CF0435" w14:paraId="540D9F84" w14:textId="77777777" w:rsidTr="00CF0435">
        <w:tc>
          <w:tcPr>
            <w:tcW w:w="4247" w:type="dxa"/>
            <w:tcBorders>
              <w:top w:val="single" w:sz="4" w:space="0" w:color="auto"/>
              <w:left w:val="single" w:sz="4" w:space="0" w:color="auto"/>
              <w:bottom w:val="single" w:sz="4" w:space="0" w:color="auto"/>
              <w:right w:val="single" w:sz="4" w:space="0" w:color="auto"/>
            </w:tcBorders>
          </w:tcPr>
          <w:p w14:paraId="5B7194D1" w14:textId="77777777" w:rsidR="00CF0435" w:rsidRPr="004A327F" w:rsidRDefault="00CF0435" w:rsidP="004A327F">
            <w:pPr>
              <w:rPr>
                <w:rFonts w:ascii="Arial" w:hAnsi="Arial" w:cs="Arial"/>
                <w:sz w:val="24"/>
                <w:szCs w:val="24"/>
              </w:rPr>
            </w:pPr>
            <w:r w:rsidRPr="004A327F">
              <w:rPr>
                <w:rFonts w:ascii="Arial" w:hAnsi="Arial" w:cs="Arial"/>
                <w:bCs/>
                <w:sz w:val="24"/>
                <w:szCs w:val="24"/>
              </w:rPr>
              <w:t>YouTube</w:t>
            </w:r>
          </w:p>
          <w:p w14:paraId="2F66F78F" w14:textId="77777777" w:rsidR="00CF0435" w:rsidRPr="004A327F" w:rsidRDefault="00CF0435" w:rsidP="004A327F">
            <w:pPr>
              <w:rPr>
                <w:rFonts w:ascii="Arial" w:hAnsi="Arial" w:cs="Arial"/>
                <w:b/>
                <w:sz w:val="24"/>
                <w:szCs w:val="24"/>
              </w:rPr>
            </w:pPr>
          </w:p>
        </w:tc>
        <w:tc>
          <w:tcPr>
            <w:tcW w:w="4247" w:type="dxa"/>
            <w:tcBorders>
              <w:top w:val="single" w:sz="4" w:space="0" w:color="auto"/>
              <w:left w:val="single" w:sz="4" w:space="0" w:color="auto"/>
              <w:bottom w:val="single" w:sz="4" w:space="0" w:color="auto"/>
              <w:right w:val="single" w:sz="4" w:space="0" w:color="auto"/>
            </w:tcBorders>
          </w:tcPr>
          <w:p w14:paraId="1C33F66D" w14:textId="77777777" w:rsidR="00CF0435" w:rsidRPr="004A327F" w:rsidRDefault="00CF0435" w:rsidP="004A327F">
            <w:pPr>
              <w:rPr>
                <w:rFonts w:ascii="Arial" w:hAnsi="Arial" w:cs="Arial"/>
                <w:sz w:val="24"/>
                <w:szCs w:val="24"/>
              </w:rPr>
            </w:pPr>
            <w:r w:rsidRPr="004A327F">
              <w:rPr>
                <w:rFonts w:ascii="Arial" w:hAnsi="Arial" w:cs="Arial"/>
                <w:bCs/>
                <w:sz w:val="24"/>
                <w:szCs w:val="24"/>
              </w:rPr>
              <w:t>Descubra, compartilhe e assista suas músicas e seus vídeos favoritos.</w:t>
            </w:r>
          </w:p>
          <w:p w14:paraId="10818666" w14:textId="77777777" w:rsidR="00CF0435" w:rsidRPr="004A327F" w:rsidRDefault="00CF0435" w:rsidP="004A327F">
            <w:pPr>
              <w:rPr>
                <w:rFonts w:ascii="Arial" w:hAnsi="Arial" w:cs="Arial"/>
                <w:b/>
                <w:sz w:val="24"/>
                <w:szCs w:val="24"/>
              </w:rPr>
            </w:pPr>
          </w:p>
        </w:tc>
      </w:tr>
      <w:tr w:rsidR="00CF0435" w14:paraId="14F9298A" w14:textId="77777777" w:rsidTr="00CF0435">
        <w:tc>
          <w:tcPr>
            <w:tcW w:w="4247" w:type="dxa"/>
            <w:tcBorders>
              <w:top w:val="single" w:sz="4" w:space="0" w:color="auto"/>
              <w:left w:val="single" w:sz="4" w:space="0" w:color="auto"/>
              <w:bottom w:val="single" w:sz="4" w:space="0" w:color="auto"/>
              <w:right w:val="single" w:sz="4" w:space="0" w:color="auto"/>
            </w:tcBorders>
          </w:tcPr>
          <w:p w14:paraId="29AD6817" w14:textId="77777777" w:rsidR="00CF0435" w:rsidRPr="004A327F" w:rsidRDefault="00CF0435" w:rsidP="004A327F">
            <w:pPr>
              <w:rPr>
                <w:rFonts w:ascii="Arial" w:hAnsi="Arial" w:cs="Arial"/>
                <w:sz w:val="24"/>
                <w:szCs w:val="24"/>
              </w:rPr>
            </w:pPr>
            <w:r w:rsidRPr="004A327F">
              <w:rPr>
                <w:rFonts w:ascii="Arial" w:hAnsi="Arial" w:cs="Arial"/>
                <w:bCs/>
                <w:sz w:val="24"/>
                <w:szCs w:val="24"/>
              </w:rPr>
              <w:t>Google Play Filmes e TV</w:t>
            </w:r>
          </w:p>
          <w:p w14:paraId="7C7F0BB9" w14:textId="77777777" w:rsidR="00CF0435" w:rsidRPr="004A327F" w:rsidRDefault="00CF0435" w:rsidP="004A327F">
            <w:pPr>
              <w:rPr>
                <w:rFonts w:ascii="Arial" w:hAnsi="Arial" w:cs="Arial"/>
                <w:b/>
                <w:sz w:val="24"/>
                <w:szCs w:val="24"/>
              </w:rPr>
            </w:pPr>
          </w:p>
        </w:tc>
        <w:tc>
          <w:tcPr>
            <w:tcW w:w="4247" w:type="dxa"/>
            <w:tcBorders>
              <w:top w:val="single" w:sz="4" w:space="0" w:color="auto"/>
              <w:left w:val="single" w:sz="4" w:space="0" w:color="auto"/>
              <w:bottom w:val="single" w:sz="4" w:space="0" w:color="auto"/>
              <w:right w:val="single" w:sz="4" w:space="0" w:color="auto"/>
            </w:tcBorders>
          </w:tcPr>
          <w:p w14:paraId="30F1C273" w14:textId="77777777" w:rsidR="00CF0435" w:rsidRPr="004A327F" w:rsidRDefault="00CF0435" w:rsidP="004A327F">
            <w:pPr>
              <w:rPr>
                <w:rFonts w:ascii="Arial" w:hAnsi="Arial" w:cs="Arial"/>
                <w:sz w:val="24"/>
                <w:szCs w:val="24"/>
              </w:rPr>
            </w:pPr>
            <w:r w:rsidRPr="004A327F">
              <w:rPr>
                <w:rFonts w:ascii="Arial" w:hAnsi="Arial" w:cs="Arial"/>
                <w:bCs/>
                <w:sz w:val="24"/>
                <w:szCs w:val="24"/>
              </w:rPr>
              <w:t>Os lançamentos mais recentes e seu conteúdo favorito agora na TV</w:t>
            </w:r>
          </w:p>
          <w:p w14:paraId="45BD9490" w14:textId="77777777" w:rsidR="00CF0435" w:rsidRPr="004A327F" w:rsidRDefault="00CF0435" w:rsidP="004A327F">
            <w:pPr>
              <w:rPr>
                <w:rFonts w:ascii="Arial" w:hAnsi="Arial" w:cs="Arial"/>
                <w:b/>
                <w:sz w:val="24"/>
                <w:szCs w:val="24"/>
              </w:rPr>
            </w:pPr>
          </w:p>
        </w:tc>
      </w:tr>
      <w:tr w:rsidR="00CF0435" w14:paraId="1D16A70C" w14:textId="77777777" w:rsidTr="00CF0435">
        <w:tc>
          <w:tcPr>
            <w:tcW w:w="4247" w:type="dxa"/>
            <w:tcBorders>
              <w:top w:val="single" w:sz="4" w:space="0" w:color="auto"/>
              <w:left w:val="single" w:sz="4" w:space="0" w:color="auto"/>
              <w:bottom w:val="single" w:sz="4" w:space="0" w:color="auto"/>
              <w:right w:val="single" w:sz="4" w:space="0" w:color="auto"/>
            </w:tcBorders>
            <w:hideMark/>
          </w:tcPr>
          <w:p w14:paraId="35BB42B7" w14:textId="77777777" w:rsidR="00CF0435" w:rsidRPr="004A327F" w:rsidRDefault="00CF0435" w:rsidP="004A327F">
            <w:pPr>
              <w:rPr>
                <w:rFonts w:ascii="Arial" w:hAnsi="Arial" w:cs="Arial"/>
                <w:sz w:val="24"/>
                <w:szCs w:val="24"/>
              </w:rPr>
            </w:pPr>
            <w:r w:rsidRPr="004A327F">
              <w:rPr>
                <w:rFonts w:ascii="Arial" w:hAnsi="Arial" w:cs="Arial"/>
                <w:sz w:val="24"/>
                <w:szCs w:val="24"/>
              </w:rPr>
              <w:t>Google Maps Platform</w:t>
            </w:r>
          </w:p>
        </w:tc>
        <w:tc>
          <w:tcPr>
            <w:tcW w:w="4247" w:type="dxa"/>
            <w:tcBorders>
              <w:top w:val="single" w:sz="4" w:space="0" w:color="auto"/>
              <w:left w:val="single" w:sz="4" w:space="0" w:color="auto"/>
              <w:bottom w:val="single" w:sz="4" w:space="0" w:color="auto"/>
              <w:right w:val="single" w:sz="4" w:space="0" w:color="auto"/>
            </w:tcBorders>
            <w:hideMark/>
          </w:tcPr>
          <w:p w14:paraId="6BFB2711" w14:textId="77777777" w:rsidR="00CF0435" w:rsidRPr="004A327F" w:rsidRDefault="00CF0435" w:rsidP="004A327F">
            <w:pPr>
              <w:rPr>
                <w:rFonts w:ascii="Arial" w:hAnsi="Arial" w:cs="Arial"/>
                <w:sz w:val="24"/>
                <w:szCs w:val="24"/>
              </w:rPr>
            </w:pPr>
            <w:r w:rsidRPr="004A327F">
              <w:rPr>
                <w:rFonts w:ascii="Arial" w:hAnsi="Arial" w:cs="Arial"/>
                <w:sz w:val="24"/>
                <w:szCs w:val="24"/>
              </w:rPr>
              <w:t xml:space="preserve">Possui uma biblioteca de APIs como: Google </w:t>
            </w:r>
            <w:proofErr w:type="spellStart"/>
            <w:r w:rsidRPr="004A327F">
              <w:rPr>
                <w:rFonts w:ascii="Arial" w:hAnsi="Arial" w:cs="Arial"/>
                <w:sz w:val="24"/>
                <w:szCs w:val="24"/>
              </w:rPr>
              <w:t>Calendar</w:t>
            </w:r>
            <w:proofErr w:type="spellEnd"/>
            <w:r w:rsidRPr="004A327F">
              <w:rPr>
                <w:rFonts w:ascii="Arial" w:hAnsi="Arial" w:cs="Arial"/>
                <w:sz w:val="24"/>
                <w:szCs w:val="24"/>
              </w:rPr>
              <w:t xml:space="preserve">, </w:t>
            </w:r>
            <w:proofErr w:type="spellStart"/>
            <w:r w:rsidRPr="004A327F">
              <w:rPr>
                <w:rFonts w:ascii="Arial" w:hAnsi="Arial" w:cs="Arial"/>
                <w:sz w:val="24"/>
                <w:szCs w:val="24"/>
              </w:rPr>
              <w:t>Youtube</w:t>
            </w:r>
            <w:proofErr w:type="spellEnd"/>
            <w:r w:rsidRPr="004A327F">
              <w:rPr>
                <w:rFonts w:ascii="Arial" w:hAnsi="Arial" w:cs="Arial"/>
                <w:sz w:val="24"/>
                <w:szCs w:val="24"/>
              </w:rPr>
              <w:t xml:space="preserve"> Data, Google+, </w:t>
            </w:r>
            <w:proofErr w:type="spellStart"/>
            <w:r w:rsidRPr="004A327F">
              <w:rPr>
                <w:rFonts w:ascii="Arial" w:hAnsi="Arial" w:cs="Arial"/>
                <w:sz w:val="24"/>
                <w:szCs w:val="24"/>
              </w:rPr>
              <w:t>Custom</w:t>
            </w:r>
            <w:proofErr w:type="spellEnd"/>
            <w:r w:rsidRPr="004A327F">
              <w:rPr>
                <w:rFonts w:ascii="Arial" w:hAnsi="Arial" w:cs="Arial"/>
                <w:sz w:val="24"/>
                <w:szCs w:val="24"/>
              </w:rPr>
              <w:t xml:space="preserve"> </w:t>
            </w:r>
            <w:proofErr w:type="spellStart"/>
            <w:r w:rsidRPr="004A327F">
              <w:rPr>
                <w:rFonts w:ascii="Arial" w:hAnsi="Arial" w:cs="Arial"/>
                <w:sz w:val="24"/>
                <w:szCs w:val="24"/>
              </w:rPr>
              <w:t>Search</w:t>
            </w:r>
            <w:proofErr w:type="spellEnd"/>
            <w:r w:rsidRPr="004A327F">
              <w:rPr>
                <w:rFonts w:ascii="Arial" w:hAnsi="Arial" w:cs="Arial"/>
                <w:sz w:val="24"/>
                <w:szCs w:val="24"/>
              </w:rPr>
              <w:t>, Big Data, Maps ,  entre outros.</w:t>
            </w:r>
          </w:p>
        </w:tc>
      </w:tr>
    </w:tbl>
    <w:p w14:paraId="76BE6C23" w14:textId="77777777" w:rsidR="003C5779" w:rsidRPr="003C5779" w:rsidRDefault="003C5779" w:rsidP="003C5779">
      <w:pPr>
        <w:spacing w:line="360" w:lineRule="auto"/>
        <w:jc w:val="center"/>
        <w:rPr>
          <w:rFonts w:ascii="Arial" w:hAnsi="Arial" w:cs="Arial"/>
          <w:sz w:val="8"/>
        </w:rPr>
      </w:pPr>
    </w:p>
    <w:p w14:paraId="0913322F" w14:textId="6777B743" w:rsidR="00CF0435" w:rsidRPr="003C5779" w:rsidRDefault="003C5779" w:rsidP="003C5779">
      <w:pPr>
        <w:spacing w:line="360" w:lineRule="auto"/>
        <w:jc w:val="center"/>
        <w:rPr>
          <w:rFonts w:ascii="Arial" w:hAnsi="Arial" w:cs="Arial"/>
          <w:sz w:val="20"/>
        </w:rPr>
      </w:pPr>
      <w:r>
        <w:rPr>
          <w:rFonts w:ascii="Arial" w:hAnsi="Arial" w:cs="Arial"/>
          <w:sz w:val="20"/>
        </w:rPr>
        <w:t>Fonte: (GOOGLE, 2019)</w:t>
      </w:r>
    </w:p>
    <w:p w14:paraId="50062D94" w14:textId="2B963E15" w:rsidR="00CF0435" w:rsidRPr="00CF0435" w:rsidRDefault="00CF0435" w:rsidP="0022008E">
      <w:pPr>
        <w:spacing w:line="360" w:lineRule="auto"/>
        <w:ind w:firstLine="708"/>
        <w:jc w:val="both"/>
        <w:rPr>
          <w:rFonts w:ascii="Arial" w:hAnsi="Arial" w:cs="Arial"/>
          <w:sz w:val="24"/>
          <w:szCs w:val="28"/>
        </w:rPr>
      </w:pPr>
      <w:r>
        <w:rPr>
          <w:rFonts w:ascii="Arial" w:hAnsi="Arial" w:cs="Arial"/>
          <w:sz w:val="24"/>
          <w:szCs w:val="28"/>
        </w:rPr>
        <w:t>Possuindo um banco de dados geográfico, a Google é responsável por grande parte do mapeamento territorial ao redor do mundo, sendo este disponibilizado a desenvolvedores através de uma API com operações de buscas de localização</w:t>
      </w:r>
      <w:r w:rsidR="007017BB">
        <w:rPr>
          <w:rFonts w:ascii="Arial" w:hAnsi="Arial" w:cs="Arial"/>
          <w:sz w:val="20"/>
        </w:rPr>
        <w:t>.</w:t>
      </w:r>
    </w:p>
    <w:p w14:paraId="347FA0A6" w14:textId="073E68FE" w:rsidR="0022008E" w:rsidRPr="00BB5140" w:rsidRDefault="0022008E" w:rsidP="00BB5140">
      <w:pPr>
        <w:pStyle w:val="Ttulo3"/>
        <w:spacing w:line="360" w:lineRule="auto"/>
        <w:ind w:firstLine="708"/>
        <w:rPr>
          <w:rFonts w:ascii="Arial" w:hAnsi="Arial" w:cs="Arial"/>
          <w:b/>
          <w:color w:val="auto"/>
        </w:rPr>
      </w:pPr>
      <w:bookmarkStart w:id="29" w:name="_Toc9939251"/>
      <w:r w:rsidRPr="00BB5140">
        <w:rPr>
          <w:rFonts w:ascii="Arial" w:hAnsi="Arial" w:cs="Arial"/>
          <w:b/>
          <w:color w:val="auto"/>
        </w:rPr>
        <w:lastRenderedPageBreak/>
        <w:t>2.</w:t>
      </w:r>
      <w:r w:rsidR="00307EAF" w:rsidRPr="00BB5140">
        <w:rPr>
          <w:rFonts w:ascii="Arial" w:hAnsi="Arial" w:cs="Arial"/>
          <w:b/>
          <w:color w:val="auto"/>
        </w:rPr>
        <w:t>8</w:t>
      </w:r>
      <w:r w:rsidRPr="00BB5140">
        <w:rPr>
          <w:rFonts w:ascii="Arial" w:hAnsi="Arial" w:cs="Arial"/>
          <w:b/>
          <w:color w:val="auto"/>
        </w:rPr>
        <w:t>.2 Google Maps</w:t>
      </w:r>
      <w:bookmarkEnd w:id="29"/>
    </w:p>
    <w:p w14:paraId="2CA87666" w14:textId="1B2269A9" w:rsidR="0022008E" w:rsidRPr="00160892" w:rsidRDefault="00536B6E" w:rsidP="00247B16">
      <w:pPr>
        <w:spacing w:line="360" w:lineRule="auto"/>
        <w:ind w:firstLine="708"/>
        <w:jc w:val="both"/>
        <w:rPr>
          <w:rFonts w:ascii="Arial" w:hAnsi="Arial" w:cs="Arial"/>
          <w:sz w:val="24"/>
          <w:szCs w:val="28"/>
        </w:rPr>
      </w:pPr>
      <w:r>
        <w:rPr>
          <w:rFonts w:ascii="Arial" w:hAnsi="Arial" w:cs="Arial"/>
          <w:sz w:val="24"/>
          <w:szCs w:val="28"/>
        </w:rPr>
        <w:t>Para</w:t>
      </w:r>
      <w:r w:rsidR="0022008E" w:rsidRPr="00160892">
        <w:rPr>
          <w:rFonts w:ascii="Arial" w:hAnsi="Arial" w:cs="Arial"/>
          <w:sz w:val="24"/>
          <w:szCs w:val="28"/>
        </w:rPr>
        <w:t xml:space="preserve"> Erle e Gibson (2006), Google </w:t>
      </w:r>
      <w:r w:rsidR="0022008E" w:rsidRPr="00DE67E6">
        <w:rPr>
          <w:rFonts w:ascii="Arial" w:hAnsi="Arial" w:cs="Arial"/>
          <w:i/>
          <w:sz w:val="24"/>
          <w:szCs w:val="28"/>
        </w:rPr>
        <w:t>Maps</w:t>
      </w:r>
      <w:r w:rsidR="0022008E" w:rsidRPr="00160892">
        <w:rPr>
          <w:rFonts w:ascii="Arial" w:hAnsi="Arial" w:cs="Arial"/>
          <w:sz w:val="24"/>
          <w:szCs w:val="28"/>
        </w:rPr>
        <w:t xml:space="preserve"> é um serviço que disponibiliza uma tecnologia de mapas e informações sobre locais, como, sua localização, referencias de contatos e sentidos de transporte.</w:t>
      </w:r>
    </w:p>
    <w:p w14:paraId="55D2EAF0" w14:textId="330470B4" w:rsidR="0022008E" w:rsidRPr="00160892" w:rsidRDefault="00536B6E" w:rsidP="00247B16">
      <w:pPr>
        <w:spacing w:line="360" w:lineRule="auto"/>
        <w:ind w:firstLine="708"/>
        <w:jc w:val="both"/>
        <w:rPr>
          <w:rFonts w:ascii="Arial" w:hAnsi="Arial" w:cs="Arial"/>
          <w:sz w:val="24"/>
          <w:szCs w:val="28"/>
        </w:rPr>
      </w:pPr>
      <w:r>
        <w:rPr>
          <w:rFonts w:ascii="Arial" w:hAnsi="Arial" w:cs="Arial"/>
          <w:sz w:val="24"/>
          <w:szCs w:val="28"/>
        </w:rPr>
        <w:t>Conforme o pensamento de</w:t>
      </w:r>
      <w:r w:rsidR="0022008E" w:rsidRPr="00160892">
        <w:rPr>
          <w:rFonts w:ascii="Arial" w:hAnsi="Arial" w:cs="Arial"/>
          <w:sz w:val="24"/>
          <w:szCs w:val="28"/>
        </w:rPr>
        <w:t xml:space="preserve"> Erle e Gibson (2006),</w:t>
      </w:r>
      <w:r>
        <w:rPr>
          <w:rFonts w:ascii="Arial" w:hAnsi="Arial" w:cs="Arial"/>
          <w:sz w:val="24"/>
          <w:szCs w:val="28"/>
        </w:rPr>
        <w:t xml:space="preserve"> o</w:t>
      </w:r>
      <w:r w:rsidR="0022008E" w:rsidRPr="00160892">
        <w:rPr>
          <w:rFonts w:ascii="Arial" w:hAnsi="Arial" w:cs="Arial"/>
          <w:sz w:val="24"/>
          <w:szCs w:val="28"/>
        </w:rPr>
        <w:t xml:space="preserve"> Google </w:t>
      </w:r>
      <w:r w:rsidR="0022008E">
        <w:rPr>
          <w:rFonts w:ascii="Arial" w:hAnsi="Arial" w:cs="Arial"/>
          <w:sz w:val="24"/>
          <w:szCs w:val="28"/>
        </w:rPr>
        <w:t>M</w:t>
      </w:r>
      <w:r w:rsidR="0022008E" w:rsidRPr="00160892">
        <w:rPr>
          <w:rFonts w:ascii="Arial" w:hAnsi="Arial" w:cs="Arial"/>
          <w:sz w:val="24"/>
          <w:szCs w:val="28"/>
        </w:rPr>
        <w:t xml:space="preserve">aps foi concebida, primeiramente, por dois irmãos, Lars e Jens Rasmussen, </w:t>
      </w:r>
      <w:proofErr w:type="spellStart"/>
      <w:r w:rsidR="0022008E" w:rsidRPr="00160892">
        <w:rPr>
          <w:rFonts w:ascii="Arial" w:hAnsi="Arial" w:cs="Arial"/>
          <w:sz w:val="24"/>
          <w:szCs w:val="28"/>
        </w:rPr>
        <w:t>co</w:t>
      </w:r>
      <w:r w:rsidR="0022008E">
        <w:rPr>
          <w:rFonts w:ascii="Arial" w:hAnsi="Arial" w:cs="Arial"/>
          <w:sz w:val="24"/>
          <w:szCs w:val="28"/>
        </w:rPr>
        <w:t>-</w:t>
      </w:r>
      <w:r w:rsidR="0022008E" w:rsidRPr="00160892">
        <w:rPr>
          <w:rFonts w:ascii="Arial" w:hAnsi="Arial" w:cs="Arial"/>
          <w:sz w:val="24"/>
          <w:szCs w:val="28"/>
        </w:rPr>
        <w:t>fundadores</w:t>
      </w:r>
      <w:proofErr w:type="spellEnd"/>
      <w:r w:rsidR="0022008E" w:rsidRPr="00160892">
        <w:rPr>
          <w:rFonts w:ascii="Arial" w:hAnsi="Arial" w:cs="Arial"/>
          <w:sz w:val="24"/>
          <w:szCs w:val="28"/>
        </w:rPr>
        <w:t xml:space="preserve"> de </w:t>
      </w:r>
      <w:proofErr w:type="spellStart"/>
      <w:r w:rsidR="0022008E" w:rsidRPr="00DE67E6">
        <w:rPr>
          <w:rFonts w:ascii="Arial" w:hAnsi="Arial" w:cs="Arial"/>
          <w:i/>
          <w:sz w:val="24"/>
          <w:szCs w:val="28"/>
        </w:rPr>
        <w:t>Where</w:t>
      </w:r>
      <w:proofErr w:type="spellEnd"/>
      <w:r w:rsidR="0022008E" w:rsidRPr="00160892">
        <w:rPr>
          <w:rFonts w:ascii="Arial" w:hAnsi="Arial" w:cs="Arial"/>
          <w:sz w:val="24"/>
          <w:szCs w:val="28"/>
        </w:rPr>
        <w:t xml:space="preserve"> 2 </w:t>
      </w:r>
      <w:r w:rsidR="0022008E" w:rsidRPr="00DE67E6">
        <w:rPr>
          <w:rFonts w:ascii="Arial" w:hAnsi="Arial" w:cs="Arial"/>
          <w:i/>
          <w:sz w:val="24"/>
          <w:szCs w:val="28"/>
        </w:rPr>
        <w:t>Technologies</w:t>
      </w:r>
      <w:r w:rsidR="0022008E" w:rsidRPr="00160892">
        <w:rPr>
          <w:rFonts w:ascii="Arial" w:hAnsi="Arial" w:cs="Arial"/>
          <w:sz w:val="24"/>
          <w:szCs w:val="28"/>
        </w:rPr>
        <w:t xml:space="preserve">, empenhada empresa de soluções de mapeamento. Em 2004, a empresa foi adquirida pelo Google, e pouco tempo depois surgiu Google </w:t>
      </w:r>
      <w:r w:rsidR="0022008E" w:rsidRPr="00DE67E6">
        <w:rPr>
          <w:rFonts w:ascii="Arial" w:hAnsi="Arial" w:cs="Arial"/>
          <w:i/>
          <w:sz w:val="24"/>
          <w:szCs w:val="28"/>
        </w:rPr>
        <w:t>Maps</w:t>
      </w:r>
      <w:r w:rsidR="0022008E" w:rsidRPr="00160892">
        <w:rPr>
          <w:rFonts w:ascii="Arial" w:hAnsi="Arial" w:cs="Arial"/>
          <w:sz w:val="24"/>
          <w:szCs w:val="28"/>
        </w:rPr>
        <w:t>.</w:t>
      </w:r>
    </w:p>
    <w:p w14:paraId="178BE8C2" w14:textId="53F5DFA8" w:rsidR="0022008E" w:rsidRPr="00160892" w:rsidRDefault="0022008E" w:rsidP="0022008E">
      <w:pPr>
        <w:spacing w:line="360" w:lineRule="auto"/>
        <w:ind w:firstLine="708"/>
        <w:jc w:val="both"/>
        <w:rPr>
          <w:rFonts w:ascii="Arial" w:hAnsi="Arial" w:cs="Arial"/>
          <w:sz w:val="24"/>
          <w:szCs w:val="28"/>
        </w:rPr>
      </w:pPr>
      <w:r>
        <w:rPr>
          <w:rFonts w:ascii="Arial" w:hAnsi="Arial" w:cs="Arial"/>
          <w:sz w:val="24"/>
          <w:szCs w:val="28"/>
        </w:rPr>
        <w:t>Antes</w:t>
      </w:r>
      <w:r w:rsidRPr="00160892">
        <w:rPr>
          <w:rFonts w:ascii="Arial" w:hAnsi="Arial" w:cs="Arial"/>
          <w:sz w:val="24"/>
          <w:szCs w:val="28"/>
        </w:rPr>
        <w:t xml:space="preserve"> que uma </w:t>
      </w:r>
      <w:r w:rsidRPr="00AD1A6E">
        <w:rPr>
          <w:rFonts w:ascii="Arial" w:hAnsi="Arial" w:cs="Arial"/>
          <w:sz w:val="24"/>
          <w:szCs w:val="28"/>
        </w:rPr>
        <w:t>API</w:t>
      </w:r>
      <w:r>
        <w:rPr>
          <w:rStyle w:val="Refdenotaderodap"/>
          <w:rFonts w:ascii="Arial" w:hAnsi="Arial" w:cs="Arial"/>
          <w:sz w:val="24"/>
          <w:szCs w:val="28"/>
        </w:rPr>
        <w:footnoteReference w:id="5"/>
      </w:r>
      <w:r w:rsidRPr="00160892">
        <w:rPr>
          <w:rFonts w:ascii="Arial" w:hAnsi="Arial" w:cs="Arial"/>
          <w:sz w:val="24"/>
          <w:szCs w:val="28"/>
        </w:rPr>
        <w:t xml:space="preserve"> pública fosse lançada, alguns desenvolvedores encontraram uma maneira de </w:t>
      </w:r>
      <w:r>
        <w:rPr>
          <w:rFonts w:ascii="Arial" w:hAnsi="Arial" w:cs="Arial"/>
          <w:sz w:val="24"/>
          <w:szCs w:val="28"/>
        </w:rPr>
        <w:t xml:space="preserve">utilizar o </w:t>
      </w:r>
      <w:r w:rsidRPr="00160892">
        <w:rPr>
          <w:rFonts w:ascii="Arial" w:hAnsi="Arial" w:cs="Arial"/>
          <w:sz w:val="24"/>
          <w:szCs w:val="28"/>
        </w:rPr>
        <w:t xml:space="preserve">Google </w:t>
      </w:r>
      <w:r w:rsidRPr="00DE67E6">
        <w:rPr>
          <w:rFonts w:ascii="Arial" w:hAnsi="Arial" w:cs="Arial"/>
          <w:i/>
          <w:sz w:val="24"/>
          <w:szCs w:val="28"/>
        </w:rPr>
        <w:t>Maps</w:t>
      </w:r>
      <w:r>
        <w:rPr>
          <w:rFonts w:ascii="Arial" w:hAnsi="Arial" w:cs="Arial"/>
          <w:i/>
          <w:sz w:val="24"/>
          <w:szCs w:val="28"/>
        </w:rPr>
        <w:t xml:space="preserve"> </w:t>
      </w:r>
      <w:r>
        <w:rPr>
          <w:rFonts w:ascii="Arial" w:hAnsi="Arial" w:cs="Arial"/>
          <w:sz w:val="24"/>
          <w:szCs w:val="28"/>
        </w:rPr>
        <w:t>sem a permissão dela,</w:t>
      </w:r>
      <w:r w:rsidRPr="00160892">
        <w:rPr>
          <w:rFonts w:ascii="Arial" w:hAnsi="Arial" w:cs="Arial"/>
          <w:sz w:val="24"/>
          <w:szCs w:val="28"/>
        </w:rPr>
        <w:t xml:space="preserve"> para integrar os mapas </w:t>
      </w:r>
      <w:r>
        <w:rPr>
          <w:rFonts w:ascii="Arial" w:hAnsi="Arial" w:cs="Arial"/>
          <w:sz w:val="24"/>
          <w:szCs w:val="28"/>
        </w:rPr>
        <w:t>aos</w:t>
      </w:r>
      <w:r w:rsidRPr="00160892">
        <w:rPr>
          <w:rFonts w:ascii="Arial" w:hAnsi="Arial" w:cs="Arial"/>
          <w:sz w:val="24"/>
          <w:szCs w:val="28"/>
        </w:rPr>
        <w:t xml:space="preserve"> sites feitos por estes, com isso, a Google tomou o entendimento de que existia </w:t>
      </w:r>
      <w:r>
        <w:rPr>
          <w:rFonts w:ascii="Arial" w:hAnsi="Arial" w:cs="Arial"/>
          <w:sz w:val="24"/>
          <w:szCs w:val="28"/>
        </w:rPr>
        <w:t>a</w:t>
      </w:r>
      <w:r w:rsidRPr="00160892">
        <w:rPr>
          <w:rFonts w:ascii="Arial" w:hAnsi="Arial" w:cs="Arial"/>
          <w:sz w:val="24"/>
          <w:szCs w:val="28"/>
        </w:rPr>
        <w:t xml:space="preserve"> necessidade de uma API pública. Em torno de 2005, as principais localidades dos EUA já possuíam uma referência dentro do Google </w:t>
      </w:r>
      <w:r w:rsidRPr="00DE67E6">
        <w:rPr>
          <w:rFonts w:ascii="Arial" w:hAnsi="Arial" w:cs="Arial"/>
          <w:i/>
          <w:sz w:val="24"/>
          <w:szCs w:val="28"/>
        </w:rPr>
        <w:t>Maps</w:t>
      </w:r>
      <w:r w:rsidRPr="00160892">
        <w:rPr>
          <w:rFonts w:ascii="Arial" w:hAnsi="Arial" w:cs="Arial"/>
          <w:sz w:val="24"/>
          <w:szCs w:val="28"/>
        </w:rPr>
        <w:t xml:space="preserve">, </w:t>
      </w:r>
      <w:r>
        <w:rPr>
          <w:rFonts w:ascii="Arial" w:hAnsi="Arial" w:cs="Arial"/>
          <w:sz w:val="24"/>
          <w:szCs w:val="28"/>
        </w:rPr>
        <w:t>consequentemente</w:t>
      </w:r>
      <w:r w:rsidRPr="00160892">
        <w:rPr>
          <w:rFonts w:ascii="Arial" w:hAnsi="Arial" w:cs="Arial"/>
          <w:sz w:val="24"/>
          <w:szCs w:val="28"/>
        </w:rPr>
        <w:t xml:space="preserve">, passou a ser </w:t>
      </w:r>
      <w:r>
        <w:rPr>
          <w:rFonts w:ascii="Arial" w:hAnsi="Arial" w:cs="Arial"/>
          <w:sz w:val="24"/>
          <w:szCs w:val="28"/>
        </w:rPr>
        <w:t>modelo</w:t>
      </w:r>
      <w:r w:rsidRPr="00160892">
        <w:rPr>
          <w:rFonts w:ascii="Arial" w:hAnsi="Arial" w:cs="Arial"/>
          <w:sz w:val="24"/>
          <w:szCs w:val="28"/>
        </w:rPr>
        <w:t xml:space="preserve"> para busca de endereços e pontos de interesse ao redor do mundo (GOOGLE, 2018).</w:t>
      </w:r>
    </w:p>
    <w:p w14:paraId="6D6D1FB5" w14:textId="5B25C7B8" w:rsidR="0022008E" w:rsidRPr="00160892" w:rsidRDefault="0022008E" w:rsidP="0022008E">
      <w:pPr>
        <w:spacing w:line="360" w:lineRule="auto"/>
        <w:ind w:firstLine="708"/>
        <w:jc w:val="both"/>
        <w:rPr>
          <w:rFonts w:ascii="Arial" w:hAnsi="Arial" w:cs="Arial"/>
          <w:sz w:val="24"/>
          <w:szCs w:val="28"/>
        </w:rPr>
      </w:pPr>
      <w:r w:rsidRPr="00160892">
        <w:rPr>
          <w:rFonts w:ascii="Arial" w:hAnsi="Arial" w:cs="Arial"/>
          <w:sz w:val="24"/>
          <w:szCs w:val="28"/>
        </w:rPr>
        <w:t xml:space="preserve">Para Erle e Gibson (2006) a principal aplicabilidade do Google </w:t>
      </w:r>
      <w:r w:rsidRPr="00DE67E6">
        <w:rPr>
          <w:rFonts w:ascii="Arial" w:hAnsi="Arial" w:cs="Arial"/>
          <w:i/>
          <w:sz w:val="24"/>
          <w:szCs w:val="28"/>
        </w:rPr>
        <w:t>Maps</w:t>
      </w:r>
      <w:r w:rsidRPr="00160892">
        <w:rPr>
          <w:rFonts w:ascii="Arial" w:hAnsi="Arial" w:cs="Arial"/>
          <w:sz w:val="24"/>
          <w:szCs w:val="28"/>
        </w:rPr>
        <w:t xml:space="preserve"> é a apresentação de um mapa, partindo de uma </w:t>
      </w:r>
      <w:r>
        <w:rPr>
          <w:rFonts w:ascii="Arial" w:hAnsi="Arial" w:cs="Arial"/>
          <w:sz w:val="24"/>
          <w:szCs w:val="28"/>
        </w:rPr>
        <w:t>localização</w:t>
      </w:r>
      <w:r w:rsidRPr="00160892">
        <w:rPr>
          <w:rFonts w:ascii="Arial" w:hAnsi="Arial" w:cs="Arial"/>
          <w:sz w:val="24"/>
          <w:szCs w:val="28"/>
        </w:rPr>
        <w:t xml:space="preserve"> centralmente exibida na tela. Apenas isso é o suficiente para</w:t>
      </w:r>
      <w:r>
        <w:rPr>
          <w:rFonts w:ascii="Arial" w:hAnsi="Arial" w:cs="Arial"/>
          <w:sz w:val="24"/>
          <w:szCs w:val="28"/>
        </w:rPr>
        <w:t xml:space="preserve"> o</w:t>
      </w:r>
      <w:r w:rsidRPr="00160892">
        <w:rPr>
          <w:rFonts w:ascii="Arial" w:hAnsi="Arial" w:cs="Arial"/>
          <w:sz w:val="24"/>
          <w:szCs w:val="28"/>
        </w:rPr>
        <w:t xml:space="preserve"> usuário que busca auxílio para a localização do endereço escolhido, entretanto, essa fer</w:t>
      </w:r>
      <w:r>
        <w:rPr>
          <w:rFonts w:ascii="Arial" w:hAnsi="Arial" w:cs="Arial"/>
          <w:sz w:val="24"/>
          <w:szCs w:val="28"/>
        </w:rPr>
        <w:t>ramenta</w:t>
      </w:r>
      <w:r w:rsidRPr="00160892">
        <w:rPr>
          <w:rFonts w:ascii="Arial" w:hAnsi="Arial" w:cs="Arial"/>
          <w:sz w:val="24"/>
          <w:szCs w:val="28"/>
        </w:rPr>
        <w:t xml:space="preserve"> abrange mais possibilidades</w:t>
      </w:r>
      <w:r>
        <w:rPr>
          <w:rFonts w:ascii="Arial" w:hAnsi="Arial" w:cs="Arial"/>
          <w:sz w:val="24"/>
          <w:szCs w:val="28"/>
        </w:rPr>
        <w:t>, como: escolha de rotas personalizadas, alertas sobre radares e rodovias com pedágios, rodovias em manutenção, escolha para o tipo de transporte ( trânsito, caminhada e ciclismo )</w:t>
      </w:r>
      <w:r w:rsidR="00536B6E">
        <w:rPr>
          <w:rFonts w:ascii="Arial" w:hAnsi="Arial" w:cs="Arial"/>
          <w:sz w:val="24"/>
          <w:szCs w:val="28"/>
        </w:rPr>
        <w:t>.</w:t>
      </w:r>
    </w:p>
    <w:p w14:paraId="0E665CAA" w14:textId="39A7AAC6" w:rsidR="0022008E" w:rsidRDefault="0022008E" w:rsidP="0022008E">
      <w:pPr>
        <w:spacing w:line="360" w:lineRule="auto"/>
        <w:ind w:firstLine="708"/>
        <w:jc w:val="both"/>
        <w:rPr>
          <w:rFonts w:ascii="Arial" w:hAnsi="Arial" w:cs="Arial"/>
          <w:sz w:val="24"/>
          <w:szCs w:val="28"/>
        </w:rPr>
      </w:pPr>
      <w:r w:rsidRPr="00160892">
        <w:rPr>
          <w:rFonts w:ascii="Arial" w:hAnsi="Arial" w:cs="Arial"/>
          <w:sz w:val="24"/>
          <w:szCs w:val="28"/>
        </w:rPr>
        <w:t xml:space="preserve">A API do Google </w:t>
      </w:r>
      <w:r w:rsidRPr="00DE67E6">
        <w:rPr>
          <w:rFonts w:ascii="Arial" w:hAnsi="Arial" w:cs="Arial"/>
          <w:i/>
          <w:sz w:val="24"/>
          <w:szCs w:val="28"/>
        </w:rPr>
        <w:t>Maps</w:t>
      </w:r>
      <w:r w:rsidRPr="00160892">
        <w:rPr>
          <w:rFonts w:ascii="Arial" w:hAnsi="Arial" w:cs="Arial"/>
          <w:sz w:val="24"/>
          <w:szCs w:val="28"/>
        </w:rPr>
        <w:t xml:space="preserve"> tem sua disponilidade gratuita a todos, </w:t>
      </w:r>
      <w:r>
        <w:rPr>
          <w:rFonts w:ascii="Arial" w:hAnsi="Arial" w:cs="Arial"/>
          <w:sz w:val="24"/>
          <w:szCs w:val="28"/>
        </w:rPr>
        <w:t xml:space="preserve">podendo ser </w:t>
      </w:r>
      <w:r w:rsidRPr="00160892">
        <w:rPr>
          <w:rFonts w:ascii="Arial" w:hAnsi="Arial" w:cs="Arial"/>
          <w:sz w:val="24"/>
          <w:szCs w:val="28"/>
        </w:rPr>
        <w:t xml:space="preserve">utilizada por websites ou aplicativos sem fins lucrativos desde que esteja de acordo com os Termos e Serviços especificados pela Google. </w:t>
      </w:r>
      <w:r>
        <w:rPr>
          <w:rFonts w:ascii="Arial" w:hAnsi="Arial" w:cs="Arial"/>
          <w:sz w:val="24"/>
          <w:szCs w:val="28"/>
        </w:rPr>
        <w:t xml:space="preserve">Para isso o usuário deve realizar um cadastro no site da Google e obter uma chave da API. Para pequenas aplicações seu uso é gratuito, pois possuem uma menor demanda de solicitações de coordenadas. Porém para grandes projetos a API </w:t>
      </w:r>
      <w:r>
        <w:rPr>
          <w:rFonts w:ascii="Arial" w:hAnsi="Arial" w:cs="Arial"/>
          <w:sz w:val="24"/>
          <w:szCs w:val="28"/>
        </w:rPr>
        <w:lastRenderedPageBreak/>
        <w:t>possui sua versão paga, com pagamentos conforme o uso e o número de  pontos de referência</w:t>
      </w:r>
      <w:r w:rsidR="00AC25F9">
        <w:rPr>
          <w:rFonts w:ascii="Arial" w:hAnsi="Arial" w:cs="Arial"/>
          <w:sz w:val="24"/>
          <w:szCs w:val="28"/>
        </w:rPr>
        <w:t xml:space="preserve"> </w:t>
      </w:r>
      <w:r w:rsidR="00AC25F9" w:rsidRPr="00160892">
        <w:rPr>
          <w:rFonts w:ascii="Arial" w:hAnsi="Arial" w:cs="Arial"/>
          <w:sz w:val="24"/>
          <w:szCs w:val="28"/>
        </w:rPr>
        <w:t>(GOOGLE, 201</w:t>
      </w:r>
      <w:r w:rsidR="00AC25F9">
        <w:rPr>
          <w:rFonts w:ascii="Arial" w:hAnsi="Arial" w:cs="Arial"/>
          <w:sz w:val="24"/>
          <w:szCs w:val="28"/>
        </w:rPr>
        <w:t>9</w:t>
      </w:r>
      <w:r w:rsidR="00AC25F9" w:rsidRPr="00160892">
        <w:rPr>
          <w:rFonts w:ascii="Arial" w:hAnsi="Arial" w:cs="Arial"/>
          <w:sz w:val="24"/>
          <w:szCs w:val="28"/>
        </w:rPr>
        <w:t>)</w:t>
      </w:r>
      <w:r>
        <w:rPr>
          <w:rFonts w:ascii="Arial" w:hAnsi="Arial" w:cs="Arial"/>
          <w:sz w:val="24"/>
          <w:szCs w:val="28"/>
        </w:rPr>
        <w:t>.</w:t>
      </w:r>
    </w:p>
    <w:p w14:paraId="6F9E1F54" w14:textId="52FEDB31" w:rsidR="0022008E" w:rsidRPr="0022008E" w:rsidRDefault="0022008E" w:rsidP="00193407">
      <w:pPr>
        <w:spacing w:line="360" w:lineRule="auto"/>
        <w:jc w:val="both"/>
        <w:rPr>
          <w:rFonts w:ascii="Arial" w:hAnsi="Arial" w:cs="Arial"/>
          <w:sz w:val="28"/>
        </w:rPr>
      </w:pPr>
    </w:p>
    <w:p w14:paraId="2767A6CE" w14:textId="16D3EAB1" w:rsidR="00193407" w:rsidRDefault="00193407" w:rsidP="00193407">
      <w:pPr>
        <w:pStyle w:val="Ttulo2"/>
        <w:spacing w:line="360" w:lineRule="auto"/>
        <w:jc w:val="both"/>
        <w:rPr>
          <w:rFonts w:ascii="Arial" w:hAnsi="Arial" w:cs="Arial"/>
          <w:b/>
          <w:color w:val="auto"/>
          <w:sz w:val="28"/>
        </w:rPr>
      </w:pPr>
      <w:bookmarkStart w:id="30" w:name="_Toc9939252"/>
      <w:r w:rsidRPr="00C47EC9">
        <w:rPr>
          <w:rFonts w:ascii="Arial" w:hAnsi="Arial" w:cs="Arial"/>
          <w:b/>
          <w:color w:val="auto"/>
          <w:sz w:val="28"/>
        </w:rPr>
        <w:t>2.</w:t>
      </w:r>
      <w:r w:rsidR="00307EAF">
        <w:rPr>
          <w:rFonts w:ascii="Arial" w:hAnsi="Arial" w:cs="Arial"/>
          <w:b/>
          <w:color w:val="auto"/>
          <w:sz w:val="28"/>
        </w:rPr>
        <w:t>9</w:t>
      </w:r>
      <w:r w:rsidRPr="00C47EC9">
        <w:rPr>
          <w:rFonts w:ascii="Arial" w:hAnsi="Arial" w:cs="Arial"/>
          <w:b/>
          <w:color w:val="auto"/>
          <w:sz w:val="28"/>
        </w:rPr>
        <w:t xml:space="preserve"> </w:t>
      </w:r>
      <w:r>
        <w:rPr>
          <w:rFonts w:ascii="Arial" w:hAnsi="Arial" w:cs="Arial"/>
          <w:b/>
          <w:color w:val="auto"/>
          <w:sz w:val="28"/>
        </w:rPr>
        <w:t xml:space="preserve"> Trabalhos Correlatos</w:t>
      </w:r>
      <w:bookmarkEnd w:id="30"/>
    </w:p>
    <w:p w14:paraId="4F19FAE5" w14:textId="77777777" w:rsidR="00193407" w:rsidRPr="009D4892" w:rsidRDefault="00193407" w:rsidP="00193407">
      <w:pPr>
        <w:spacing w:line="360" w:lineRule="auto"/>
        <w:jc w:val="both"/>
        <w:rPr>
          <w:rFonts w:ascii="Arial" w:hAnsi="Arial" w:cs="Arial"/>
          <w:sz w:val="24"/>
        </w:rPr>
      </w:pPr>
      <w:r w:rsidRPr="009D4892">
        <w:rPr>
          <w:rFonts w:ascii="Arial" w:hAnsi="Arial" w:cs="Arial"/>
          <w:sz w:val="24"/>
        </w:rPr>
        <w:t>Este item tem como objetivo apresentar os principais modelos de pesquisas relacionadas ao uso de aplicações utilizando mapas e transportes.</w:t>
      </w:r>
    </w:p>
    <w:p w14:paraId="32BB0340" w14:textId="4374D6E7" w:rsidR="00193407" w:rsidRPr="009D4892" w:rsidRDefault="00193407" w:rsidP="00193407">
      <w:pPr>
        <w:autoSpaceDE w:val="0"/>
        <w:autoSpaceDN w:val="0"/>
        <w:adjustRightInd w:val="0"/>
        <w:spacing w:after="0" w:line="360" w:lineRule="auto"/>
        <w:jc w:val="both"/>
        <w:rPr>
          <w:rFonts w:ascii="Arial" w:hAnsi="Arial" w:cs="Arial"/>
          <w:b/>
          <w:bCs/>
          <w:color w:val="000000" w:themeColor="text1"/>
          <w:sz w:val="24"/>
          <w:szCs w:val="30"/>
        </w:rPr>
      </w:pPr>
      <w:r w:rsidRPr="009D4892">
        <w:rPr>
          <w:rFonts w:ascii="Arial" w:hAnsi="Arial" w:cs="Arial"/>
          <w:b/>
          <w:bCs/>
          <w:color w:val="000000" w:themeColor="text1"/>
          <w:sz w:val="24"/>
          <w:szCs w:val="30"/>
        </w:rPr>
        <w:t>2.</w:t>
      </w:r>
      <w:r w:rsidR="00307EAF">
        <w:rPr>
          <w:rFonts w:ascii="Arial" w:hAnsi="Arial" w:cs="Arial"/>
          <w:b/>
          <w:bCs/>
          <w:color w:val="000000" w:themeColor="text1"/>
          <w:sz w:val="24"/>
          <w:szCs w:val="30"/>
        </w:rPr>
        <w:t>9</w:t>
      </w:r>
      <w:r w:rsidRPr="009D4892">
        <w:rPr>
          <w:rFonts w:ascii="Arial" w:hAnsi="Arial" w:cs="Arial"/>
          <w:b/>
          <w:bCs/>
          <w:color w:val="000000" w:themeColor="text1"/>
          <w:sz w:val="24"/>
          <w:szCs w:val="30"/>
        </w:rPr>
        <w:t>.1 MODELO UTILIZANDO UM SISTEMA DE INFORMAÇÃO GEOGRÁFICA DE APOIO À LOGÍSTICA DO TRANSPORTE RODOVIÁRIO DE VEÍCULOS:</w:t>
      </w:r>
    </w:p>
    <w:p w14:paraId="4B7882D8" w14:textId="29B1783E" w:rsidR="00193407" w:rsidRPr="009D4892" w:rsidRDefault="00193407" w:rsidP="00193407">
      <w:pPr>
        <w:spacing w:line="360" w:lineRule="auto"/>
        <w:ind w:firstLine="708"/>
        <w:jc w:val="both"/>
        <w:rPr>
          <w:rFonts w:ascii="Arial" w:hAnsi="Arial" w:cs="Arial"/>
          <w:sz w:val="24"/>
          <w:szCs w:val="28"/>
        </w:rPr>
      </w:pPr>
      <w:r w:rsidRPr="009D4892">
        <w:rPr>
          <w:rFonts w:ascii="Arial" w:hAnsi="Arial" w:cs="Arial"/>
          <w:sz w:val="24"/>
          <w:szCs w:val="28"/>
        </w:rPr>
        <w:t xml:space="preserve">De acordo com </w:t>
      </w:r>
      <w:proofErr w:type="spellStart"/>
      <w:r w:rsidRPr="009D4892">
        <w:rPr>
          <w:rFonts w:ascii="Arial" w:hAnsi="Arial" w:cs="Arial"/>
          <w:sz w:val="24"/>
          <w:szCs w:val="28"/>
        </w:rPr>
        <w:t>Borio</w:t>
      </w:r>
      <w:proofErr w:type="spellEnd"/>
      <w:r w:rsidRPr="009D4892">
        <w:rPr>
          <w:rFonts w:ascii="Arial" w:hAnsi="Arial" w:cs="Arial"/>
          <w:sz w:val="24"/>
          <w:szCs w:val="28"/>
        </w:rPr>
        <w:t xml:space="preserve"> (2008) o trabalho sobre o sistema de informação geográfica de apoio à logística teve como o</w:t>
      </w:r>
      <w:r w:rsidR="008510E6">
        <w:rPr>
          <w:rFonts w:ascii="Arial" w:hAnsi="Arial" w:cs="Arial"/>
          <w:sz w:val="24"/>
          <w:szCs w:val="28"/>
        </w:rPr>
        <w:t xml:space="preserve">bjetivo desenvolver um modelo </w:t>
      </w:r>
      <w:r w:rsidRPr="009D4892">
        <w:rPr>
          <w:rFonts w:ascii="Arial" w:hAnsi="Arial" w:cs="Arial"/>
          <w:sz w:val="24"/>
          <w:szCs w:val="28"/>
        </w:rPr>
        <w:t>qu</w:t>
      </w:r>
      <w:r w:rsidR="008510E6">
        <w:rPr>
          <w:rFonts w:ascii="Arial" w:hAnsi="Arial" w:cs="Arial"/>
          <w:sz w:val="24"/>
          <w:szCs w:val="28"/>
        </w:rPr>
        <w:t xml:space="preserve">e </w:t>
      </w:r>
      <w:r w:rsidRPr="009D4892">
        <w:rPr>
          <w:rFonts w:ascii="Arial" w:hAnsi="Arial" w:cs="Arial"/>
          <w:sz w:val="24"/>
          <w:szCs w:val="28"/>
        </w:rPr>
        <w:t xml:space="preserve">desse </w:t>
      </w:r>
      <w:r w:rsidR="00DE0E79" w:rsidRPr="009D4892">
        <w:rPr>
          <w:rFonts w:ascii="Arial" w:hAnsi="Arial" w:cs="Arial"/>
          <w:sz w:val="24"/>
          <w:szCs w:val="28"/>
        </w:rPr>
        <w:t>auxílio</w:t>
      </w:r>
      <w:r w:rsidR="008510E6">
        <w:rPr>
          <w:rFonts w:ascii="Arial" w:hAnsi="Arial" w:cs="Arial"/>
          <w:sz w:val="24"/>
          <w:szCs w:val="28"/>
        </w:rPr>
        <w:t xml:space="preserve"> à logística de</w:t>
      </w:r>
      <w:r w:rsidRPr="009D4892">
        <w:rPr>
          <w:rFonts w:ascii="Arial" w:hAnsi="Arial" w:cs="Arial"/>
          <w:sz w:val="24"/>
          <w:szCs w:val="28"/>
        </w:rPr>
        <w:t xml:space="preserve"> Transporte Rodoviário de Veículos, pretendendo o gerenciamento da entrega dos produtos. Usando um Sistema de Informação Geográfica (SIG). O modelo se dispõe as empresas de logística de acordo com a forma que utilizam o modal rodoviário como sistema de distribuição dos produtos, e que muitas não possuem o GPS em seus transportes. Foi analisado que o SIG além de contribuir na gestão territorial, é uma tecnologia que está cada vez mais sendo adequada </w:t>
      </w:r>
      <w:r w:rsidR="00CB6F2C" w:rsidRPr="009D4892">
        <w:rPr>
          <w:rFonts w:ascii="Arial" w:hAnsi="Arial" w:cs="Arial"/>
          <w:sz w:val="24"/>
          <w:szCs w:val="28"/>
        </w:rPr>
        <w:t>a</w:t>
      </w:r>
      <w:r w:rsidRPr="009D4892">
        <w:rPr>
          <w:rFonts w:ascii="Arial" w:hAnsi="Arial" w:cs="Arial"/>
          <w:sz w:val="24"/>
          <w:szCs w:val="28"/>
        </w:rPr>
        <w:t xml:space="preserve"> realização de estudos da natureza de espacialização de Infraestruturas. </w:t>
      </w:r>
    </w:p>
    <w:p w14:paraId="69407514" w14:textId="77777777" w:rsidR="00193407" w:rsidRPr="009D4892" w:rsidRDefault="00193407" w:rsidP="00193407">
      <w:pPr>
        <w:spacing w:line="360" w:lineRule="auto"/>
        <w:ind w:firstLine="708"/>
        <w:jc w:val="both"/>
        <w:rPr>
          <w:rFonts w:ascii="Arial" w:hAnsi="Arial" w:cs="Arial"/>
          <w:sz w:val="24"/>
          <w:szCs w:val="28"/>
        </w:rPr>
      </w:pPr>
      <w:r w:rsidRPr="009D4892">
        <w:rPr>
          <w:rFonts w:ascii="Arial" w:hAnsi="Arial" w:cs="Arial"/>
          <w:sz w:val="24"/>
          <w:szCs w:val="28"/>
        </w:rPr>
        <w:t>Foram entrevistadas empresas para a realização do trabalho, foram questionados os métodos utilizados nas empresas, os tipos dos sistemas utilizados, as dificuldades e os problemas que são encontrados, e quais os tipos de clientes, entre outros. Foram reconhecendo os parâmetros relevantes as necessidades dos usuários, aqueles definidos como importantes foram levados em campo.</w:t>
      </w:r>
    </w:p>
    <w:p w14:paraId="68D86D95" w14:textId="77777777" w:rsidR="00193407" w:rsidRPr="009D4892" w:rsidRDefault="00193407" w:rsidP="00193407">
      <w:pPr>
        <w:spacing w:line="360" w:lineRule="auto"/>
        <w:ind w:firstLine="708"/>
        <w:jc w:val="both"/>
        <w:rPr>
          <w:rFonts w:ascii="Arial" w:hAnsi="Arial" w:cs="Arial"/>
          <w:sz w:val="24"/>
          <w:szCs w:val="28"/>
        </w:rPr>
      </w:pPr>
      <w:r w:rsidRPr="009D4892">
        <w:rPr>
          <w:rFonts w:ascii="Arial" w:hAnsi="Arial" w:cs="Arial"/>
          <w:sz w:val="24"/>
          <w:szCs w:val="28"/>
        </w:rPr>
        <w:t xml:space="preserve">A ferramenta </w:t>
      </w:r>
      <w:r w:rsidRPr="003C5779">
        <w:rPr>
          <w:rFonts w:ascii="Arial" w:hAnsi="Arial" w:cs="Arial"/>
          <w:sz w:val="24"/>
          <w:szCs w:val="28"/>
        </w:rPr>
        <w:t xml:space="preserve">utilizada </w:t>
      </w:r>
      <w:r w:rsidRPr="009D4892">
        <w:rPr>
          <w:rFonts w:ascii="Arial" w:hAnsi="Arial" w:cs="Arial"/>
          <w:sz w:val="24"/>
          <w:szCs w:val="28"/>
        </w:rPr>
        <w:t xml:space="preserve">(SIG) apresenta um modulo capaz de realizar análises de redes e de realizar dados vetoriais. O SIG apresentou-se como um ótimo sistema de geração de material cartográfico, manipulação e apresenta facilidade de incorporação com os demais sistemas existentes utilizados pelas empresas que foram pesquisadas. Esse sistema sofreu muitas evoluções entres os anos procurando atingir as condições do mercado e suas necessidades. </w:t>
      </w:r>
      <w:r w:rsidRPr="009D4892">
        <w:rPr>
          <w:rFonts w:ascii="Arial" w:hAnsi="Arial" w:cs="Arial"/>
          <w:sz w:val="24"/>
          <w:szCs w:val="28"/>
        </w:rPr>
        <w:lastRenderedPageBreak/>
        <w:t>Apresentou-se como um sistema benéfico no aperfeiçoamento dos transportes e uma ferramenta fundamental a gestão territorial.</w:t>
      </w:r>
    </w:p>
    <w:p w14:paraId="51F0EDDB" w14:textId="67F1DA7C" w:rsidR="00193407" w:rsidRPr="005A40E8" w:rsidRDefault="00193407" w:rsidP="00193407">
      <w:pPr>
        <w:spacing w:line="360" w:lineRule="auto"/>
        <w:jc w:val="both"/>
        <w:rPr>
          <w:rFonts w:ascii="Arial" w:hAnsi="Arial" w:cs="Arial"/>
          <w:b/>
          <w:sz w:val="24"/>
          <w:szCs w:val="28"/>
        </w:rPr>
      </w:pPr>
      <w:r>
        <w:rPr>
          <w:rFonts w:ascii="Arial" w:hAnsi="Arial" w:cs="Arial"/>
          <w:b/>
          <w:bCs/>
          <w:sz w:val="24"/>
          <w:szCs w:val="24"/>
        </w:rPr>
        <w:t>2.</w:t>
      </w:r>
      <w:r w:rsidR="00307EAF">
        <w:rPr>
          <w:rFonts w:ascii="Arial" w:hAnsi="Arial" w:cs="Arial"/>
          <w:b/>
          <w:bCs/>
          <w:sz w:val="24"/>
          <w:szCs w:val="24"/>
        </w:rPr>
        <w:t>9</w:t>
      </w:r>
      <w:r>
        <w:rPr>
          <w:rFonts w:ascii="Arial" w:hAnsi="Arial" w:cs="Arial"/>
          <w:b/>
          <w:bCs/>
          <w:sz w:val="24"/>
          <w:szCs w:val="24"/>
        </w:rPr>
        <w:t xml:space="preserve">.2 </w:t>
      </w:r>
      <w:r w:rsidRPr="005A40E8">
        <w:rPr>
          <w:rFonts w:ascii="Arial" w:hAnsi="Arial" w:cs="Arial"/>
          <w:b/>
          <w:bCs/>
          <w:sz w:val="24"/>
          <w:szCs w:val="24"/>
        </w:rPr>
        <w:t>APLICAÇÃO WEB UTILIZANDO API GOOGLE MAPS</w:t>
      </w:r>
    </w:p>
    <w:p w14:paraId="22E1C6A6" w14:textId="703C981C" w:rsidR="00193407" w:rsidRDefault="00193407" w:rsidP="00193407">
      <w:pPr>
        <w:spacing w:line="360" w:lineRule="auto"/>
        <w:ind w:firstLine="708"/>
        <w:jc w:val="both"/>
        <w:rPr>
          <w:rFonts w:ascii="Arial" w:hAnsi="Arial" w:cs="Arial"/>
          <w:sz w:val="24"/>
          <w:szCs w:val="24"/>
        </w:rPr>
      </w:pPr>
      <w:r w:rsidRPr="00350113">
        <w:rPr>
          <w:rFonts w:ascii="Arial" w:hAnsi="Arial" w:cs="Arial"/>
          <w:sz w:val="24"/>
          <w:szCs w:val="24"/>
        </w:rPr>
        <w:t>Schmitt (2013) apresentou um estudo da mesma maneira que o desenvolvimento baseado</w:t>
      </w:r>
      <w:r>
        <w:rPr>
          <w:rFonts w:ascii="Arial" w:hAnsi="Arial" w:cs="Arial"/>
          <w:sz w:val="24"/>
          <w:szCs w:val="24"/>
        </w:rPr>
        <w:t xml:space="preserve"> sobre a API do Google </w:t>
      </w:r>
      <w:r w:rsidRPr="00DE67E6">
        <w:rPr>
          <w:rFonts w:ascii="Arial" w:hAnsi="Arial" w:cs="Arial"/>
          <w:i/>
          <w:sz w:val="24"/>
          <w:szCs w:val="24"/>
        </w:rPr>
        <w:t>Maps</w:t>
      </w:r>
      <w:r>
        <w:rPr>
          <w:rFonts w:ascii="Arial" w:hAnsi="Arial" w:cs="Arial"/>
          <w:sz w:val="24"/>
          <w:szCs w:val="24"/>
        </w:rPr>
        <w:t xml:space="preserve"> para aplicação WEB. Foi desenvolvida uma aplicação utilizando linguagem de programação PHP, e tecnologias como </w:t>
      </w:r>
      <w:proofErr w:type="spellStart"/>
      <w:r w:rsidRPr="009F35E4">
        <w:rPr>
          <w:rFonts w:ascii="Arial" w:hAnsi="Arial" w:cs="Arial"/>
          <w:i/>
          <w:sz w:val="24"/>
          <w:szCs w:val="24"/>
        </w:rPr>
        <w:t>Javascript</w:t>
      </w:r>
      <w:proofErr w:type="spellEnd"/>
      <w:r w:rsidRPr="009F35E4">
        <w:rPr>
          <w:rFonts w:ascii="Arial" w:hAnsi="Arial" w:cs="Arial"/>
          <w:i/>
          <w:sz w:val="24"/>
          <w:szCs w:val="24"/>
        </w:rPr>
        <w:t xml:space="preserve">, JSON, </w:t>
      </w:r>
      <w:proofErr w:type="spellStart"/>
      <w:r w:rsidRPr="009F35E4">
        <w:rPr>
          <w:rFonts w:ascii="Arial" w:hAnsi="Arial" w:cs="Arial"/>
          <w:i/>
          <w:sz w:val="24"/>
          <w:szCs w:val="24"/>
        </w:rPr>
        <w:t>JQuery</w:t>
      </w:r>
      <w:proofErr w:type="spellEnd"/>
      <w:r w:rsidRPr="009F35E4">
        <w:rPr>
          <w:rFonts w:ascii="Arial" w:hAnsi="Arial" w:cs="Arial"/>
          <w:i/>
          <w:sz w:val="24"/>
          <w:szCs w:val="24"/>
        </w:rPr>
        <w:t xml:space="preserve"> e </w:t>
      </w:r>
      <w:r w:rsidRPr="00DE67E6">
        <w:rPr>
          <w:rFonts w:ascii="Arial" w:hAnsi="Arial" w:cs="Arial"/>
          <w:sz w:val="24"/>
          <w:szCs w:val="24"/>
        </w:rPr>
        <w:t>Google</w:t>
      </w:r>
      <w:r w:rsidRPr="009F35E4">
        <w:rPr>
          <w:rFonts w:ascii="Arial" w:hAnsi="Arial" w:cs="Arial"/>
          <w:i/>
          <w:sz w:val="24"/>
          <w:szCs w:val="24"/>
        </w:rPr>
        <w:t xml:space="preserve"> Maps </w:t>
      </w:r>
      <w:r w:rsidRPr="00DE67E6">
        <w:rPr>
          <w:rFonts w:ascii="Arial" w:hAnsi="Arial" w:cs="Arial"/>
          <w:sz w:val="24"/>
          <w:szCs w:val="24"/>
        </w:rPr>
        <w:t>API</w:t>
      </w:r>
      <w:r>
        <w:rPr>
          <w:rFonts w:ascii="Arial" w:hAnsi="Arial" w:cs="Arial"/>
          <w:i/>
          <w:sz w:val="24"/>
          <w:szCs w:val="24"/>
        </w:rPr>
        <w:t xml:space="preserve">, </w:t>
      </w:r>
      <w:r>
        <w:rPr>
          <w:rFonts w:ascii="Arial" w:hAnsi="Arial" w:cs="Arial"/>
          <w:sz w:val="24"/>
          <w:szCs w:val="24"/>
        </w:rPr>
        <w:t>exemplificou uma análise e projeto de uma aplicação que observem o uso de ferramentas de geoprocessamento, empregando a linguagem UML.</w:t>
      </w:r>
      <w:r>
        <w:rPr>
          <w:rFonts w:ascii="Arial" w:hAnsi="Arial" w:cs="Arial"/>
          <w:i/>
          <w:sz w:val="24"/>
          <w:szCs w:val="24"/>
        </w:rPr>
        <w:t xml:space="preserve"> </w:t>
      </w:r>
      <w:r>
        <w:rPr>
          <w:rFonts w:ascii="Arial" w:hAnsi="Arial" w:cs="Arial"/>
          <w:sz w:val="24"/>
          <w:szCs w:val="24"/>
        </w:rPr>
        <w:t xml:space="preserve">O autor concluiu que o uso de </w:t>
      </w:r>
      <w:proofErr w:type="spellStart"/>
      <w:r>
        <w:rPr>
          <w:rFonts w:ascii="Arial" w:hAnsi="Arial" w:cs="Arial"/>
          <w:sz w:val="24"/>
          <w:szCs w:val="24"/>
        </w:rPr>
        <w:t>API’s</w:t>
      </w:r>
      <w:proofErr w:type="spellEnd"/>
      <w:r>
        <w:rPr>
          <w:rFonts w:ascii="Arial" w:hAnsi="Arial" w:cs="Arial"/>
          <w:sz w:val="24"/>
          <w:szCs w:val="24"/>
        </w:rPr>
        <w:t xml:space="preserve"> do Google </w:t>
      </w:r>
      <w:r w:rsidRPr="00DE67E6">
        <w:rPr>
          <w:rFonts w:ascii="Arial" w:hAnsi="Arial" w:cs="Arial"/>
          <w:i/>
          <w:sz w:val="24"/>
          <w:szCs w:val="24"/>
        </w:rPr>
        <w:t>Maps</w:t>
      </w:r>
      <w:r>
        <w:rPr>
          <w:rFonts w:ascii="Arial" w:hAnsi="Arial" w:cs="Arial"/>
          <w:sz w:val="24"/>
          <w:szCs w:val="24"/>
        </w:rPr>
        <w:t xml:space="preserve"> é simples e pode ser desenvolvido uma aplicação com bom desempenho e de fácil manutenção, observou também a eficiência do uso de banco de dados PostgreSQL com PHP visto que </w:t>
      </w:r>
      <w:proofErr w:type="gramStart"/>
      <w:r>
        <w:rPr>
          <w:rFonts w:ascii="Arial" w:hAnsi="Arial" w:cs="Arial"/>
          <w:sz w:val="24"/>
          <w:szCs w:val="24"/>
        </w:rPr>
        <w:t>o mesmo</w:t>
      </w:r>
      <w:proofErr w:type="gramEnd"/>
      <w:r>
        <w:rPr>
          <w:rFonts w:ascii="Arial" w:hAnsi="Arial" w:cs="Arial"/>
          <w:sz w:val="24"/>
          <w:szCs w:val="24"/>
        </w:rPr>
        <w:t xml:space="preserve"> é mais utilizado com a linguagem MySQL.</w:t>
      </w:r>
    </w:p>
    <w:p w14:paraId="5FA45BC3" w14:textId="77777777" w:rsidR="00193407" w:rsidRDefault="00193407">
      <w:pPr>
        <w:spacing w:line="259" w:lineRule="auto"/>
        <w:rPr>
          <w:rFonts w:ascii="Arial" w:hAnsi="Arial" w:cs="Arial"/>
          <w:sz w:val="24"/>
          <w:szCs w:val="24"/>
        </w:rPr>
      </w:pPr>
      <w:r>
        <w:rPr>
          <w:rFonts w:ascii="Arial" w:hAnsi="Arial" w:cs="Arial"/>
          <w:sz w:val="24"/>
          <w:szCs w:val="24"/>
        </w:rPr>
        <w:br w:type="page"/>
      </w:r>
    </w:p>
    <w:p w14:paraId="72C3DB9B" w14:textId="77777777" w:rsidR="00193407" w:rsidRPr="00BA10FF" w:rsidRDefault="00193407" w:rsidP="00193407">
      <w:pPr>
        <w:pStyle w:val="Ttulo1"/>
        <w:spacing w:line="360" w:lineRule="auto"/>
        <w:rPr>
          <w:rFonts w:ascii="Arial" w:hAnsi="Arial" w:cs="Arial"/>
          <w:b/>
          <w:color w:val="auto"/>
          <w:sz w:val="24"/>
          <w:szCs w:val="24"/>
        </w:rPr>
      </w:pPr>
      <w:bookmarkStart w:id="31" w:name="_Toc1054815"/>
      <w:bookmarkStart w:id="32" w:name="_Toc9939253"/>
      <w:r w:rsidRPr="000E3AF9">
        <w:rPr>
          <w:rFonts w:ascii="Arial" w:hAnsi="Arial" w:cs="Arial"/>
          <w:b/>
          <w:color w:val="auto"/>
          <w:sz w:val="28"/>
          <w:szCs w:val="24"/>
        </w:rPr>
        <w:lastRenderedPageBreak/>
        <w:t xml:space="preserve">3. </w:t>
      </w:r>
      <w:r w:rsidRPr="00204701">
        <w:rPr>
          <w:rFonts w:ascii="Arial" w:hAnsi="Arial" w:cs="Arial"/>
          <w:b/>
          <w:color w:val="auto"/>
          <w:sz w:val="28"/>
        </w:rPr>
        <w:t>MÉTODO</w:t>
      </w:r>
      <w:bookmarkEnd w:id="31"/>
      <w:bookmarkEnd w:id="32"/>
    </w:p>
    <w:p w14:paraId="5ECCCF34" w14:textId="5A16E506" w:rsidR="00193407" w:rsidRDefault="00193407" w:rsidP="001C356E">
      <w:pPr>
        <w:spacing w:line="360" w:lineRule="auto"/>
        <w:jc w:val="both"/>
        <w:rPr>
          <w:rFonts w:ascii="Arial" w:hAnsi="Arial" w:cs="Arial"/>
          <w:sz w:val="24"/>
          <w:szCs w:val="24"/>
        </w:rPr>
      </w:pPr>
      <w:r w:rsidRPr="00BA10FF">
        <w:rPr>
          <w:rFonts w:ascii="Arial" w:hAnsi="Arial" w:cs="Arial"/>
          <w:sz w:val="24"/>
          <w:szCs w:val="24"/>
        </w:rPr>
        <w:tab/>
      </w:r>
      <w:r w:rsidR="00991308">
        <w:rPr>
          <w:rFonts w:ascii="Arial" w:hAnsi="Arial" w:cs="Arial"/>
          <w:sz w:val="24"/>
          <w:szCs w:val="24"/>
        </w:rPr>
        <w:t>Conforme Gil (2009), método é</w:t>
      </w:r>
      <w:r w:rsidRPr="00BA10FF">
        <w:rPr>
          <w:rFonts w:ascii="Arial" w:hAnsi="Arial" w:cs="Arial"/>
          <w:sz w:val="24"/>
          <w:szCs w:val="24"/>
        </w:rPr>
        <w:t xml:space="preserve"> um agrupamento</w:t>
      </w:r>
      <w:r>
        <w:rPr>
          <w:rFonts w:ascii="Arial" w:hAnsi="Arial" w:cs="Arial"/>
          <w:sz w:val="24"/>
          <w:szCs w:val="24"/>
        </w:rPr>
        <w:t xml:space="preserve"> de atividades organizadas e lógicas que possibilitam alcançar propósitos e conhecimentos que são verdadeiros e notáveis, pautando o caminho a ser adotado observando os erros e ajudando nas decisões.</w:t>
      </w:r>
    </w:p>
    <w:p w14:paraId="05C91FE0" w14:textId="6B3FE37D" w:rsidR="00DE0E79" w:rsidRPr="00DE0E79" w:rsidRDefault="00DE0E79" w:rsidP="00DE0E79">
      <w:pPr>
        <w:spacing w:line="360" w:lineRule="auto"/>
        <w:ind w:firstLine="708"/>
        <w:jc w:val="both"/>
        <w:rPr>
          <w:rFonts w:ascii="Arial" w:hAnsi="Arial" w:cs="Arial"/>
          <w:sz w:val="24"/>
        </w:rPr>
      </w:pPr>
      <w:r>
        <w:rPr>
          <w:rFonts w:ascii="Arial" w:hAnsi="Arial" w:cs="Arial"/>
          <w:sz w:val="24"/>
        </w:rPr>
        <w:t xml:space="preserve">O método científico faz parte da observação sistemática dos fatos e respostas para </w:t>
      </w:r>
      <w:r w:rsidR="00E730C9">
        <w:rPr>
          <w:rFonts w:ascii="Arial" w:hAnsi="Arial" w:cs="Arial"/>
          <w:sz w:val="24"/>
        </w:rPr>
        <w:t>as questões estudadas, na qual é</w:t>
      </w:r>
      <w:r>
        <w:rPr>
          <w:rFonts w:ascii="Arial" w:hAnsi="Arial" w:cs="Arial"/>
          <w:sz w:val="24"/>
        </w:rPr>
        <w:t xml:space="preserve"> seguido da realização de experiências, das induções logicas, da comprovação cientifica dos resultados obtidos, esse é o caminho que deve ser seguido para formular uma teoria cientifica. É uma ferramenta que no final de seu processo, explica e prevê um conjunto de ocorrências proveniente da aplicação da tese (GIL, 2009).</w:t>
      </w:r>
    </w:p>
    <w:p w14:paraId="1A0BCB4B" w14:textId="0ACAFD40" w:rsidR="00193407" w:rsidRDefault="00193407" w:rsidP="00193407">
      <w:pPr>
        <w:spacing w:line="360" w:lineRule="auto"/>
        <w:ind w:firstLine="708"/>
        <w:jc w:val="both"/>
        <w:rPr>
          <w:rFonts w:ascii="Arial" w:hAnsi="Arial" w:cs="Arial"/>
          <w:sz w:val="24"/>
          <w:szCs w:val="24"/>
        </w:rPr>
      </w:pPr>
      <w:r w:rsidRPr="0045696E">
        <w:rPr>
          <w:rFonts w:ascii="Arial" w:hAnsi="Arial" w:cs="Arial"/>
          <w:sz w:val="24"/>
          <w:szCs w:val="24"/>
        </w:rPr>
        <w:t>Segundo Gil (2009), o intuito da pesquisa é apresentar respostas aos problemas que são apresentados. A pesquisa pode ser definida como um procedimento racional e sistemático, é solicitada quando não se tem informação suficiente para responder ao problema, ou quando a informação se situa em estado de desorganização que não pode ser devidamente relacionada ao problema.</w:t>
      </w:r>
      <w:r w:rsidR="00991308">
        <w:rPr>
          <w:rFonts w:ascii="Arial" w:hAnsi="Arial" w:cs="Arial"/>
          <w:sz w:val="24"/>
          <w:szCs w:val="24"/>
        </w:rPr>
        <w:t xml:space="preserve"> A</w:t>
      </w:r>
      <w:r w:rsidRPr="009072E1">
        <w:rPr>
          <w:rFonts w:ascii="Arial" w:hAnsi="Arial" w:cs="Arial"/>
          <w:sz w:val="24"/>
          <w:szCs w:val="24"/>
        </w:rPr>
        <w:t xml:space="preserve"> pesquisa desenvolve-se em um processo longo com várias etapas, a partir de uma certa formulação do problema até uma correta forma de apresentação dos </w:t>
      </w:r>
      <w:r>
        <w:rPr>
          <w:rFonts w:ascii="Arial" w:hAnsi="Arial" w:cs="Arial"/>
          <w:sz w:val="24"/>
          <w:szCs w:val="24"/>
        </w:rPr>
        <w:t>r</w:t>
      </w:r>
      <w:r w:rsidRPr="009072E1">
        <w:rPr>
          <w:rFonts w:ascii="Arial" w:hAnsi="Arial" w:cs="Arial"/>
          <w:sz w:val="24"/>
          <w:szCs w:val="24"/>
        </w:rPr>
        <w:t>esultados, onde são desenvolvidos os conhecimentos existentes e a utilização precisa de métodos, técnicas, além de outros meios científicos.</w:t>
      </w:r>
    </w:p>
    <w:p w14:paraId="5182BC9C" w14:textId="2FBC33B2" w:rsidR="00193407" w:rsidRPr="00DE0E79" w:rsidRDefault="004478A7" w:rsidP="00DE0E79">
      <w:pPr>
        <w:spacing w:line="360" w:lineRule="auto"/>
        <w:ind w:firstLine="708"/>
        <w:jc w:val="both"/>
        <w:rPr>
          <w:rFonts w:ascii="Arial" w:hAnsi="Arial" w:cs="Arial"/>
          <w:sz w:val="24"/>
        </w:rPr>
      </w:pPr>
      <w:r>
        <w:rPr>
          <w:rFonts w:ascii="Arial" w:hAnsi="Arial" w:cs="Arial"/>
          <w:sz w:val="24"/>
        </w:rPr>
        <w:t xml:space="preserve">Em </w:t>
      </w:r>
      <w:r w:rsidR="00193407" w:rsidRPr="00DE0E79">
        <w:rPr>
          <w:rFonts w:ascii="Arial" w:hAnsi="Arial" w:cs="Arial"/>
          <w:sz w:val="24"/>
        </w:rPr>
        <w:t xml:space="preserve">Oliveira (2001), o objetivo da pesquisa é estabelecer diversas formas de compreensão no âmbito de descobrir respostas para questões que existem em várias áreas de conhecimento. A pesquisa, pode ser tanto para efeito científico como para o profissional, onde envolve a demonstração de orientações fundamentais e uma abertura de horizontes, na qual ajudam a contribuir para o desenvolvimento do conhecimento. </w:t>
      </w:r>
    </w:p>
    <w:p w14:paraId="1F8A87A3" w14:textId="5C464530" w:rsidR="00193407" w:rsidRPr="00DE0E79" w:rsidRDefault="00193407" w:rsidP="00DE0E79">
      <w:pPr>
        <w:spacing w:line="360" w:lineRule="auto"/>
        <w:ind w:firstLine="708"/>
        <w:jc w:val="both"/>
        <w:rPr>
          <w:rFonts w:ascii="Arial" w:hAnsi="Arial" w:cs="Arial"/>
          <w:sz w:val="24"/>
          <w:szCs w:val="24"/>
        </w:rPr>
      </w:pPr>
      <w:r w:rsidRPr="00DE0E79">
        <w:rPr>
          <w:rFonts w:ascii="Arial" w:hAnsi="Arial" w:cs="Arial"/>
          <w:sz w:val="24"/>
          <w:szCs w:val="24"/>
        </w:rPr>
        <w:t xml:space="preserve">A pesquisa </w:t>
      </w:r>
      <w:r w:rsidR="00A05AEC">
        <w:rPr>
          <w:rFonts w:ascii="Arial" w:hAnsi="Arial" w:cs="Arial"/>
          <w:sz w:val="24"/>
          <w:szCs w:val="24"/>
        </w:rPr>
        <w:t xml:space="preserve">é </w:t>
      </w:r>
      <w:r w:rsidRPr="00DE0E79">
        <w:rPr>
          <w:rFonts w:ascii="Arial" w:hAnsi="Arial" w:cs="Arial"/>
          <w:sz w:val="24"/>
          <w:szCs w:val="24"/>
        </w:rPr>
        <w:t xml:space="preserve">bibliográfica </w:t>
      </w:r>
      <w:r w:rsidR="00A05AEC">
        <w:rPr>
          <w:rFonts w:ascii="Arial" w:hAnsi="Arial" w:cs="Arial"/>
          <w:sz w:val="24"/>
          <w:szCs w:val="24"/>
        </w:rPr>
        <w:t>em razão de ser</w:t>
      </w:r>
      <w:r w:rsidRPr="00DE0E79">
        <w:rPr>
          <w:rFonts w:ascii="Arial" w:hAnsi="Arial" w:cs="Arial"/>
          <w:sz w:val="24"/>
          <w:szCs w:val="24"/>
        </w:rPr>
        <w:t xml:space="preserve"> desenvolvida em base de um material que já foi desenvolvido, na quais são constituídas essencialmente de artigos científicos e livros. As vantagens da pesquisa bibliográfica encontram-se pelo motivo de permitir ao pesquisador uma vasta série de fatos muito mais extensa do que aquelas que poderiam pesquisar diretamente. Essa vantagem é </w:t>
      </w:r>
      <w:r w:rsidRPr="00DE0E79">
        <w:rPr>
          <w:rFonts w:ascii="Arial" w:hAnsi="Arial" w:cs="Arial"/>
          <w:sz w:val="24"/>
          <w:szCs w:val="24"/>
        </w:rPr>
        <w:lastRenderedPageBreak/>
        <w:t>importante quando o problema da pesquisa necessita de dados muito dispersos (GIL, 2009).</w:t>
      </w:r>
    </w:p>
    <w:p w14:paraId="20823F53" w14:textId="77777777" w:rsidR="00193407" w:rsidRPr="00DE0E79" w:rsidRDefault="00193407" w:rsidP="00DE0E79">
      <w:pPr>
        <w:spacing w:line="360" w:lineRule="auto"/>
        <w:ind w:firstLine="708"/>
        <w:jc w:val="both"/>
        <w:rPr>
          <w:rFonts w:ascii="Arial" w:hAnsi="Arial" w:cs="Arial"/>
          <w:sz w:val="24"/>
          <w:szCs w:val="24"/>
        </w:rPr>
      </w:pPr>
      <w:bookmarkStart w:id="33" w:name="_Toc529261242"/>
      <w:bookmarkStart w:id="34" w:name="_Toc1054816"/>
      <w:r w:rsidRPr="00DE0E79">
        <w:rPr>
          <w:rFonts w:ascii="Arial" w:hAnsi="Arial" w:cs="Arial"/>
          <w:sz w:val="24"/>
          <w:szCs w:val="24"/>
        </w:rPr>
        <w:t>Segundo Marconi e Lakatos (2009), a pesquisa de campo é aplicada com o propósito de obter informações e/ou conhecimento com relação a um obstáculo para o qual se procura uma alternativa de solução ou uma suposição que se queira comprovar, ou até mesmo idealizar novos fenômenos. Se baseia na observação de fatos e fenômenos que ocorrem de forma natural, que se referem a dados, variáveis de importância para a tomada de decisão.</w:t>
      </w:r>
    </w:p>
    <w:p w14:paraId="3FC41517" w14:textId="6E8C5F36" w:rsidR="00193407" w:rsidRPr="00DE0E79" w:rsidRDefault="00A05AEC" w:rsidP="00DE0E79">
      <w:pPr>
        <w:spacing w:line="360" w:lineRule="auto"/>
        <w:ind w:firstLine="708"/>
        <w:jc w:val="both"/>
        <w:rPr>
          <w:rFonts w:ascii="Arial" w:hAnsi="Arial" w:cs="Arial"/>
          <w:sz w:val="24"/>
        </w:rPr>
      </w:pPr>
      <w:r>
        <w:rPr>
          <w:rFonts w:ascii="Arial" w:hAnsi="Arial" w:cs="Arial"/>
          <w:sz w:val="24"/>
        </w:rPr>
        <w:t xml:space="preserve">Essa </w:t>
      </w:r>
      <w:r w:rsidR="00193407" w:rsidRPr="00DE0E79">
        <w:rPr>
          <w:rFonts w:ascii="Arial" w:hAnsi="Arial" w:cs="Arial"/>
          <w:sz w:val="24"/>
        </w:rPr>
        <w:t>pesquisa</w:t>
      </w:r>
      <w:r>
        <w:rPr>
          <w:rFonts w:ascii="Arial" w:hAnsi="Arial" w:cs="Arial"/>
          <w:sz w:val="24"/>
        </w:rPr>
        <w:t xml:space="preserve"> é</w:t>
      </w:r>
      <w:r w:rsidR="00193407" w:rsidRPr="00DE0E79">
        <w:rPr>
          <w:rFonts w:ascii="Arial" w:hAnsi="Arial" w:cs="Arial"/>
          <w:sz w:val="24"/>
        </w:rPr>
        <w:t xml:space="preserve"> exploratória</w:t>
      </w:r>
      <w:r>
        <w:rPr>
          <w:rFonts w:ascii="Arial" w:hAnsi="Arial" w:cs="Arial"/>
          <w:sz w:val="24"/>
        </w:rPr>
        <w:t xml:space="preserve"> pois segundo Gil (2009), a pesquisa exploratória</w:t>
      </w:r>
      <w:r w:rsidR="00193407" w:rsidRPr="00DE0E79">
        <w:rPr>
          <w:rFonts w:ascii="Arial" w:hAnsi="Arial" w:cs="Arial"/>
          <w:sz w:val="24"/>
        </w:rPr>
        <w:t xml:space="preserve"> tem como finalidade possibilitar uma relação com o problema, e torná-lo mais explícito ao elaborar uma hipótese. Mas tem como principal objetivo aperfeiçoamento de descobertas ou ideias. Esse tipo de pesquisa é bastante flexível, na qual proporciona a consideração de diversos aspectos relativos à situação estudada. Na maioria das vezes esse tipo de pesquisa abrange um levantamento bibliográfico, análise de exemplos que estimulem a compreensão e entrevistas com empresas ou pessoas do ramo estudado, para uma experiência prática com o problema pesquisado. </w:t>
      </w:r>
    </w:p>
    <w:p w14:paraId="7DECCA02" w14:textId="26E6BC54" w:rsidR="00DE57D3" w:rsidRPr="00DE0E79" w:rsidRDefault="00DB61DF" w:rsidP="00DE0E79">
      <w:pPr>
        <w:pStyle w:val="NormalWeb"/>
        <w:shd w:val="clear" w:color="auto" w:fill="FFFFFF"/>
        <w:spacing w:before="0" w:beforeAutospacing="0" w:after="285" w:afterAutospacing="0" w:line="360" w:lineRule="auto"/>
        <w:jc w:val="both"/>
        <w:rPr>
          <w:rFonts w:ascii="Arial" w:eastAsiaTheme="minorHAnsi" w:hAnsi="Arial" w:cs="Arial"/>
          <w:szCs w:val="22"/>
          <w:lang w:eastAsia="en-US"/>
        </w:rPr>
      </w:pPr>
      <w:r w:rsidRPr="00DE0E79">
        <w:tab/>
      </w:r>
      <w:r w:rsidR="00A05AEC">
        <w:rPr>
          <w:rFonts w:ascii="Arial" w:eastAsiaTheme="minorHAnsi" w:hAnsi="Arial" w:cs="Arial"/>
          <w:szCs w:val="22"/>
          <w:lang w:eastAsia="en-US"/>
        </w:rPr>
        <w:t>Essa</w:t>
      </w:r>
      <w:r w:rsidR="00DE57D3" w:rsidRPr="00DE0E79">
        <w:rPr>
          <w:rFonts w:ascii="Arial" w:eastAsiaTheme="minorHAnsi" w:hAnsi="Arial" w:cs="Arial"/>
          <w:szCs w:val="22"/>
          <w:lang w:eastAsia="en-US"/>
        </w:rPr>
        <w:t xml:space="preserve"> pesquisa </w:t>
      </w:r>
      <w:r w:rsidR="00A05AEC">
        <w:rPr>
          <w:rFonts w:ascii="Arial" w:eastAsiaTheme="minorHAnsi" w:hAnsi="Arial" w:cs="Arial"/>
          <w:szCs w:val="22"/>
          <w:lang w:eastAsia="en-US"/>
        </w:rPr>
        <w:t xml:space="preserve">é </w:t>
      </w:r>
      <w:r w:rsidR="00DE57D3" w:rsidRPr="00DE0E79">
        <w:rPr>
          <w:rFonts w:ascii="Arial" w:eastAsiaTheme="minorHAnsi" w:hAnsi="Arial" w:cs="Arial"/>
          <w:szCs w:val="22"/>
          <w:lang w:eastAsia="en-US"/>
        </w:rPr>
        <w:t xml:space="preserve">qualitativa </w:t>
      </w:r>
      <w:r w:rsidR="00A05AEC">
        <w:rPr>
          <w:rFonts w:ascii="Arial" w:eastAsiaTheme="minorHAnsi" w:hAnsi="Arial" w:cs="Arial"/>
          <w:szCs w:val="22"/>
          <w:lang w:eastAsia="en-US"/>
        </w:rPr>
        <w:t xml:space="preserve">pois </w:t>
      </w:r>
      <w:r w:rsidR="00DE57D3" w:rsidRPr="00DE0E79">
        <w:rPr>
          <w:rFonts w:ascii="Arial" w:eastAsiaTheme="minorHAnsi" w:hAnsi="Arial" w:cs="Arial"/>
          <w:szCs w:val="22"/>
          <w:lang w:eastAsia="en-US"/>
        </w:rPr>
        <w:t>busca explicar  os “porquês” das coisas, mostrando o que convém ser feito, mas não quantificam valores e as trocas simbólicas nem se submetem a prova de fato. Na pesquisa qualitativa o cientista é ao mesmo tempo o sujeito e o objeto de suas pesquisas, ela se preocupa com conhecimentos da realidade na qual não podem ser quantificadas. Sua abordagem nos leva, a diversas leituras de variados autores sobre o assunto pesquisado para apresentar e descrever o que os autores  escreveram sobre o assunto e a partir daí determinar relações para dar a opinião do ponto de vista conclusivo do pesquisador (</w:t>
      </w:r>
      <w:proofErr w:type="spellStart"/>
      <w:r w:rsidR="00DE57D3" w:rsidRPr="00DE0E79">
        <w:rPr>
          <w:rFonts w:ascii="Arial" w:eastAsiaTheme="minorHAnsi" w:hAnsi="Arial" w:cs="Arial"/>
          <w:szCs w:val="22"/>
          <w:lang w:eastAsia="en-US"/>
        </w:rPr>
        <w:t>Gerhardt</w:t>
      </w:r>
      <w:proofErr w:type="spellEnd"/>
      <w:r w:rsidR="00DE57D3" w:rsidRPr="00DE0E79">
        <w:rPr>
          <w:rFonts w:ascii="Arial" w:eastAsiaTheme="minorHAnsi" w:hAnsi="Arial" w:cs="Arial"/>
          <w:szCs w:val="22"/>
          <w:lang w:eastAsia="en-US"/>
        </w:rPr>
        <w:t>, Silveira</w:t>
      </w:r>
      <w:r w:rsidR="001A5887" w:rsidRPr="00DE0E79">
        <w:rPr>
          <w:rFonts w:ascii="Arial" w:eastAsiaTheme="minorHAnsi" w:hAnsi="Arial" w:cs="Arial"/>
          <w:szCs w:val="22"/>
          <w:lang w:eastAsia="en-US"/>
        </w:rPr>
        <w:t>, 2009</w:t>
      </w:r>
      <w:r w:rsidR="00DE57D3" w:rsidRPr="00DE0E79">
        <w:rPr>
          <w:rFonts w:ascii="Arial" w:eastAsiaTheme="minorHAnsi" w:hAnsi="Arial" w:cs="Arial"/>
          <w:szCs w:val="22"/>
          <w:lang w:eastAsia="en-US"/>
        </w:rPr>
        <w:t>).</w:t>
      </w:r>
    </w:p>
    <w:p w14:paraId="5694BB8B" w14:textId="2FA29CC8" w:rsidR="00991308" w:rsidRDefault="0084726D" w:rsidP="00991308">
      <w:pPr>
        <w:pStyle w:val="Textodecomentrio"/>
        <w:spacing w:line="360" w:lineRule="auto"/>
        <w:jc w:val="both"/>
      </w:pPr>
      <w:r>
        <w:rPr>
          <w:rFonts w:ascii="Arial" w:hAnsi="Arial" w:cs="Arial"/>
          <w:sz w:val="24"/>
        </w:rPr>
        <w:tab/>
      </w:r>
      <w:r w:rsidR="004478A7">
        <w:rPr>
          <w:rFonts w:ascii="Arial" w:hAnsi="Arial" w:cs="Arial"/>
          <w:sz w:val="24"/>
        </w:rPr>
        <w:t>De acordo com este mesmo autor</w:t>
      </w:r>
      <w:r w:rsidR="00DE57D3" w:rsidRPr="00DE0E79">
        <w:rPr>
          <w:rFonts w:ascii="Arial" w:hAnsi="Arial" w:cs="Arial"/>
          <w:sz w:val="24"/>
        </w:rPr>
        <w:t xml:space="preserve">, </w:t>
      </w:r>
      <w:r w:rsidR="00991308">
        <w:rPr>
          <w:rFonts w:ascii="Arial" w:hAnsi="Arial" w:cs="Arial"/>
          <w:sz w:val="24"/>
          <w:szCs w:val="22"/>
        </w:rPr>
        <w:t>a</w:t>
      </w:r>
      <w:r w:rsidR="00991308" w:rsidRPr="00991308">
        <w:rPr>
          <w:rFonts w:ascii="Arial" w:hAnsi="Arial" w:cs="Arial"/>
          <w:sz w:val="24"/>
          <w:szCs w:val="22"/>
        </w:rPr>
        <w:t xml:space="preserve"> pesquisa qualitativa busca coletar dados sem a utilização de ferramentas formais, onde ela analisa as informações relacionadas ao objeto de estudo de forma a compreender e interpretar o resultado obtido.</w:t>
      </w:r>
    </w:p>
    <w:p w14:paraId="59D7732E" w14:textId="46F8EC79" w:rsidR="00193407" w:rsidRPr="00411783" w:rsidRDefault="00193407" w:rsidP="00991308">
      <w:pPr>
        <w:spacing w:line="360" w:lineRule="auto"/>
        <w:ind w:firstLine="708"/>
        <w:jc w:val="both"/>
      </w:pPr>
    </w:p>
    <w:p w14:paraId="396A9BE1" w14:textId="750CE7D4" w:rsidR="00193407" w:rsidRPr="00935389" w:rsidRDefault="00193407" w:rsidP="00193407">
      <w:pPr>
        <w:pStyle w:val="Ttulo2"/>
        <w:spacing w:line="360" w:lineRule="auto"/>
        <w:rPr>
          <w:rFonts w:ascii="Arial" w:hAnsi="Arial" w:cs="Arial"/>
          <w:color w:val="auto"/>
        </w:rPr>
      </w:pPr>
      <w:bookmarkStart w:id="35" w:name="_Toc9939254"/>
      <w:r w:rsidRPr="00216893">
        <w:rPr>
          <w:rFonts w:ascii="Arial" w:hAnsi="Arial" w:cs="Arial"/>
          <w:b/>
          <w:color w:val="auto"/>
          <w:sz w:val="28"/>
        </w:rPr>
        <w:lastRenderedPageBreak/>
        <w:t>3.1 Materiais e Instrumentos</w:t>
      </w:r>
      <w:bookmarkEnd w:id="33"/>
      <w:bookmarkEnd w:id="34"/>
      <w:bookmarkEnd w:id="35"/>
      <w:r>
        <w:rPr>
          <w:rFonts w:ascii="Arial" w:hAnsi="Arial" w:cs="Arial"/>
          <w:b/>
          <w:color w:val="auto"/>
          <w:sz w:val="28"/>
        </w:rPr>
        <w:t xml:space="preserve"> </w:t>
      </w:r>
    </w:p>
    <w:p w14:paraId="62679A0F" w14:textId="5CE910DA" w:rsidR="00273F2C" w:rsidRDefault="00273F2C" w:rsidP="00273F2C">
      <w:pPr>
        <w:pStyle w:val="Ttulo3"/>
        <w:spacing w:line="360" w:lineRule="auto"/>
        <w:rPr>
          <w:rFonts w:ascii="Arial" w:hAnsi="Arial" w:cs="Arial"/>
          <w:b/>
          <w:color w:val="auto"/>
        </w:rPr>
      </w:pPr>
      <w:bookmarkStart w:id="36" w:name="_Toc9939255"/>
      <w:bookmarkStart w:id="37" w:name="_Toc1054817"/>
      <w:r w:rsidRPr="00E007C7">
        <w:rPr>
          <w:rFonts w:ascii="Arial" w:hAnsi="Arial" w:cs="Arial"/>
          <w:b/>
          <w:color w:val="auto"/>
        </w:rPr>
        <w:t xml:space="preserve">3.1.1 </w:t>
      </w:r>
      <w:r>
        <w:rPr>
          <w:rFonts w:ascii="Arial" w:hAnsi="Arial" w:cs="Arial"/>
          <w:b/>
          <w:color w:val="auto"/>
        </w:rPr>
        <w:t>Linguagem de Programação</w:t>
      </w:r>
      <w:bookmarkEnd w:id="36"/>
    </w:p>
    <w:p w14:paraId="743858EE" w14:textId="344A03EB" w:rsidR="00273F2C" w:rsidRPr="00273F2C" w:rsidRDefault="00273F2C" w:rsidP="00273F2C">
      <w:pPr>
        <w:spacing w:line="360" w:lineRule="auto"/>
        <w:jc w:val="both"/>
        <w:rPr>
          <w:rFonts w:ascii="Arial" w:hAnsi="Arial" w:cs="Arial"/>
          <w:sz w:val="24"/>
        </w:rPr>
      </w:pPr>
      <w:r>
        <w:tab/>
      </w:r>
      <w:r>
        <w:rPr>
          <w:rFonts w:ascii="Arial" w:hAnsi="Arial" w:cs="Arial"/>
          <w:sz w:val="24"/>
        </w:rPr>
        <w:t>Serão utilizadas as seguintes linguagens de programação, no desenvolvimento do projeto.</w:t>
      </w:r>
    </w:p>
    <w:p w14:paraId="49EADD5B" w14:textId="639F38A8" w:rsidR="00193407" w:rsidRPr="00273F2C" w:rsidRDefault="00273F2C" w:rsidP="00273F2C">
      <w:pPr>
        <w:pStyle w:val="Ttulo4"/>
        <w:spacing w:line="360" w:lineRule="auto"/>
        <w:rPr>
          <w:rFonts w:ascii="Arial" w:hAnsi="Arial" w:cs="Arial"/>
          <w:b/>
          <w:i w:val="0"/>
        </w:rPr>
      </w:pPr>
      <w:r>
        <w:rPr>
          <w:rFonts w:eastAsiaTheme="minorHAnsi"/>
        </w:rPr>
        <w:tab/>
      </w:r>
      <w:bookmarkStart w:id="38" w:name="_Toc9939256"/>
      <w:r w:rsidR="00193407" w:rsidRPr="00273F2C">
        <w:rPr>
          <w:rFonts w:ascii="Arial" w:hAnsi="Arial" w:cs="Arial"/>
          <w:b/>
          <w:i w:val="0"/>
          <w:color w:val="auto"/>
          <w:sz w:val="24"/>
        </w:rPr>
        <w:t>3.1.1</w:t>
      </w:r>
      <w:r w:rsidRPr="00273F2C">
        <w:rPr>
          <w:rFonts w:ascii="Arial" w:hAnsi="Arial" w:cs="Arial"/>
          <w:b/>
          <w:i w:val="0"/>
          <w:color w:val="auto"/>
          <w:sz w:val="24"/>
        </w:rPr>
        <w:t>.1</w:t>
      </w:r>
      <w:r w:rsidR="00193407" w:rsidRPr="00273F2C">
        <w:rPr>
          <w:rFonts w:ascii="Arial" w:hAnsi="Arial" w:cs="Arial"/>
          <w:b/>
          <w:i w:val="0"/>
          <w:color w:val="auto"/>
          <w:sz w:val="24"/>
        </w:rPr>
        <w:t xml:space="preserve"> Java</w:t>
      </w:r>
      <w:bookmarkEnd w:id="37"/>
      <w:bookmarkEnd w:id="38"/>
    </w:p>
    <w:p w14:paraId="523AC4FF" w14:textId="440F5493" w:rsidR="00193407" w:rsidRDefault="00193407" w:rsidP="00273F2C">
      <w:pPr>
        <w:spacing w:line="360" w:lineRule="auto"/>
        <w:jc w:val="both"/>
        <w:rPr>
          <w:rFonts w:ascii="Arial" w:hAnsi="Arial" w:cs="Arial"/>
          <w:sz w:val="24"/>
        </w:rPr>
      </w:pPr>
      <w:r>
        <w:rPr>
          <w:rFonts w:ascii="Arial" w:hAnsi="Arial" w:cs="Arial"/>
          <w:sz w:val="24"/>
        </w:rPr>
        <w:tab/>
        <w:t xml:space="preserve">A linguagem de programação escolhida foi Java pois há a combinação de dois aspectos: a sua popularidade e o projeto da linguagem. </w:t>
      </w:r>
      <w:proofErr w:type="gramStart"/>
      <w:r>
        <w:rPr>
          <w:rFonts w:ascii="Arial" w:hAnsi="Arial" w:cs="Arial"/>
          <w:sz w:val="24"/>
        </w:rPr>
        <w:t>A mesma</w:t>
      </w:r>
      <w:proofErr w:type="gramEnd"/>
      <w:r>
        <w:rPr>
          <w:rFonts w:ascii="Arial" w:hAnsi="Arial" w:cs="Arial"/>
          <w:sz w:val="24"/>
        </w:rPr>
        <w:t xml:space="preserve"> fornece uma limpa implementação com a maior parte dos conceitos são orientados a objetos. A popularidade da linguagem de programação Java assegura um grupo imenso de recursos e suporte (BARNES, 2004).</w:t>
      </w:r>
    </w:p>
    <w:p w14:paraId="156A08A7" w14:textId="3D1B0DE9" w:rsidR="0063788B" w:rsidRDefault="0063788B" w:rsidP="0063788B">
      <w:pPr>
        <w:pStyle w:val="Ttulo4"/>
        <w:spacing w:line="360" w:lineRule="auto"/>
        <w:rPr>
          <w:rFonts w:ascii="Arial" w:hAnsi="Arial" w:cs="Arial"/>
          <w:b/>
          <w:i w:val="0"/>
          <w:color w:val="auto"/>
          <w:sz w:val="24"/>
        </w:rPr>
      </w:pPr>
      <w:r>
        <w:rPr>
          <w:rFonts w:ascii="Arial" w:hAnsi="Arial" w:cs="Arial"/>
          <w:sz w:val="24"/>
        </w:rPr>
        <w:tab/>
      </w:r>
      <w:bookmarkStart w:id="39" w:name="_Toc9939257"/>
      <w:r w:rsidRPr="00273F2C">
        <w:rPr>
          <w:rFonts w:ascii="Arial" w:hAnsi="Arial" w:cs="Arial"/>
          <w:b/>
          <w:i w:val="0"/>
          <w:color w:val="auto"/>
          <w:sz w:val="24"/>
        </w:rPr>
        <w:t>3.1.1.</w:t>
      </w:r>
      <w:r>
        <w:rPr>
          <w:rFonts w:ascii="Arial" w:hAnsi="Arial" w:cs="Arial"/>
          <w:b/>
          <w:i w:val="0"/>
          <w:color w:val="auto"/>
          <w:sz w:val="24"/>
        </w:rPr>
        <w:t>2</w:t>
      </w:r>
      <w:r w:rsidRPr="00273F2C">
        <w:rPr>
          <w:rFonts w:ascii="Arial" w:hAnsi="Arial" w:cs="Arial"/>
          <w:b/>
          <w:i w:val="0"/>
          <w:color w:val="auto"/>
          <w:sz w:val="24"/>
        </w:rPr>
        <w:t xml:space="preserve"> </w:t>
      </w:r>
      <w:proofErr w:type="spellStart"/>
      <w:r w:rsidRPr="00273F2C">
        <w:rPr>
          <w:rFonts w:ascii="Arial" w:hAnsi="Arial" w:cs="Arial"/>
          <w:b/>
          <w:i w:val="0"/>
          <w:color w:val="auto"/>
          <w:sz w:val="24"/>
        </w:rPr>
        <w:t>Java</w:t>
      </w:r>
      <w:r>
        <w:rPr>
          <w:rFonts w:ascii="Arial" w:hAnsi="Arial" w:cs="Arial"/>
          <w:b/>
          <w:i w:val="0"/>
          <w:color w:val="auto"/>
          <w:sz w:val="24"/>
        </w:rPr>
        <w:t>Script</w:t>
      </w:r>
      <w:bookmarkEnd w:id="39"/>
      <w:proofErr w:type="spellEnd"/>
    </w:p>
    <w:p w14:paraId="1B2C664B" w14:textId="678B6C1E" w:rsidR="0063788B" w:rsidRDefault="0063788B" w:rsidP="00F17866">
      <w:pPr>
        <w:spacing w:line="360" w:lineRule="auto"/>
        <w:jc w:val="both"/>
        <w:rPr>
          <w:rFonts w:ascii="Arial" w:hAnsi="Arial" w:cs="Arial"/>
          <w:sz w:val="24"/>
        </w:rPr>
      </w:pPr>
      <w:r>
        <w:tab/>
      </w:r>
      <w:r>
        <w:rPr>
          <w:rFonts w:ascii="Arial" w:hAnsi="Arial" w:cs="Arial"/>
          <w:sz w:val="24"/>
        </w:rPr>
        <w:t xml:space="preserve">No desenvolvimento do projeto será aplicado a linguagem </w:t>
      </w:r>
      <w:proofErr w:type="spellStart"/>
      <w:r>
        <w:rPr>
          <w:rFonts w:ascii="Arial" w:hAnsi="Arial" w:cs="Arial"/>
          <w:sz w:val="24"/>
        </w:rPr>
        <w:t>JavaScript</w:t>
      </w:r>
      <w:proofErr w:type="spellEnd"/>
      <w:r>
        <w:rPr>
          <w:rFonts w:ascii="Arial" w:hAnsi="Arial" w:cs="Arial"/>
          <w:sz w:val="24"/>
        </w:rPr>
        <w:t xml:space="preserve">  que é usada junto com HTML que fornece a estrutura necessária para uma página Web, e o CSS que é responsável pelo estilo da página. O </w:t>
      </w:r>
      <w:proofErr w:type="spellStart"/>
      <w:r>
        <w:rPr>
          <w:rFonts w:ascii="Arial" w:hAnsi="Arial" w:cs="Arial"/>
          <w:sz w:val="24"/>
        </w:rPr>
        <w:t>JavaScript</w:t>
      </w:r>
      <w:proofErr w:type="spellEnd"/>
      <w:r>
        <w:rPr>
          <w:rFonts w:ascii="Arial" w:hAnsi="Arial" w:cs="Arial"/>
          <w:sz w:val="24"/>
        </w:rPr>
        <w:t xml:space="preserve"> permite detectar qualquer ação que ocorra na página Web, como um clique em um botão, redimensionamento da janela ou passando informações de uma caixa de texto</w:t>
      </w:r>
      <w:r w:rsidR="00F17866">
        <w:rPr>
          <w:rFonts w:ascii="Arial" w:hAnsi="Arial" w:cs="Arial"/>
          <w:sz w:val="24"/>
        </w:rPr>
        <w:t xml:space="preserve"> (MORRISON, 2008).</w:t>
      </w:r>
    </w:p>
    <w:p w14:paraId="3B63C986" w14:textId="2F1FDB6A" w:rsidR="00105491" w:rsidRPr="00105491" w:rsidRDefault="00105491" w:rsidP="00105491">
      <w:pPr>
        <w:pStyle w:val="Ttulo3"/>
        <w:spacing w:line="360" w:lineRule="auto"/>
        <w:rPr>
          <w:rFonts w:ascii="Arial" w:hAnsi="Arial" w:cs="Arial"/>
          <w:b/>
          <w:color w:val="auto"/>
        </w:rPr>
      </w:pPr>
      <w:bookmarkStart w:id="40" w:name="_Toc9939258"/>
      <w:r w:rsidRPr="00105491">
        <w:rPr>
          <w:rFonts w:ascii="Arial" w:hAnsi="Arial" w:cs="Arial"/>
          <w:b/>
          <w:color w:val="auto"/>
        </w:rPr>
        <w:t>3.1.2 Eclipse</w:t>
      </w:r>
      <w:bookmarkEnd w:id="40"/>
    </w:p>
    <w:p w14:paraId="74314ABF" w14:textId="14E4BADB" w:rsidR="00105491" w:rsidRPr="00105491" w:rsidRDefault="00105491" w:rsidP="00105491">
      <w:pPr>
        <w:spacing w:line="360" w:lineRule="auto"/>
        <w:jc w:val="both"/>
        <w:rPr>
          <w:rFonts w:ascii="Arial" w:hAnsi="Arial" w:cs="Arial"/>
          <w:sz w:val="24"/>
        </w:rPr>
      </w:pPr>
      <w:r w:rsidRPr="00105491">
        <w:rPr>
          <w:rFonts w:ascii="Arial" w:hAnsi="Arial" w:cs="Arial"/>
          <w:sz w:val="24"/>
        </w:rPr>
        <w:tab/>
      </w:r>
      <w:r>
        <w:rPr>
          <w:rFonts w:ascii="Arial" w:hAnsi="Arial" w:cs="Arial"/>
          <w:sz w:val="24"/>
        </w:rPr>
        <w:t>A ferramenta eclipse que é uma IDE</w:t>
      </w:r>
      <w:r w:rsidR="005551BF">
        <w:rPr>
          <w:rStyle w:val="Refdenotaderodap"/>
          <w:rFonts w:ascii="Arial" w:hAnsi="Arial" w:cs="Arial"/>
          <w:sz w:val="24"/>
        </w:rPr>
        <w:footnoteReference w:id="6"/>
      </w:r>
      <w:r>
        <w:rPr>
          <w:rFonts w:ascii="Arial" w:hAnsi="Arial" w:cs="Arial"/>
          <w:sz w:val="24"/>
        </w:rPr>
        <w:t>, interpreta várias linguagens, e aceita a instalação de plugins para emular o desenvolvimento da plataforma. Suas principais vantagens é o uso do SWT</w:t>
      </w:r>
      <w:r w:rsidR="005551BF">
        <w:rPr>
          <w:rStyle w:val="Refdenotaderodap"/>
          <w:rFonts w:ascii="Arial" w:hAnsi="Arial" w:cs="Arial"/>
          <w:sz w:val="24"/>
        </w:rPr>
        <w:footnoteReference w:id="7"/>
      </w:r>
      <w:r>
        <w:rPr>
          <w:rFonts w:ascii="Arial" w:hAnsi="Arial" w:cs="Arial"/>
          <w:sz w:val="24"/>
        </w:rPr>
        <w:t xml:space="preserve"> (alternativa para quem desenvolve e</w:t>
      </w:r>
      <w:r w:rsidR="0007010E">
        <w:rPr>
          <w:rFonts w:ascii="Arial" w:hAnsi="Arial" w:cs="Arial"/>
          <w:sz w:val="24"/>
        </w:rPr>
        <w:t>m</w:t>
      </w:r>
      <w:r>
        <w:rPr>
          <w:rFonts w:ascii="Arial" w:hAnsi="Arial" w:cs="Arial"/>
          <w:sz w:val="24"/>
        </w:rPr>
        <w:t xml:space="preserve"> SWING</w:t>
      </w:r>
      <w:r w:rsidR="005551BF">
        <w:rPr>
          <w:rStyle w:val="Refdenotaderodap"/>
          <w:rFonts w:ascii="Arial" w:hAnsi="Arial" w:cs="Arial"/>
          <w:sz w:val="24"/>
        </w:rPr>
        <w:footnoteReference w:id="8"/>
      </w:r>
      <w:r>
        <w:rPr>
          <w:rFonts w:ascii="Arial" w:hAnsi="Arial" w:cs="Arial"/>
          <w:sz w:val="24"/>
        </w:rPr>
        <w:t>), e baseado em plugins para a forte orientação de desenvolvimento, na qual amplia o suporte do desenvolvedor, que procura atender diferentes necessidades (</w:t>
      </w:r>
      <w:proofErr w:type="spellStart"/>
      <w:r>
        <w:rPr>
          <w:rFonts w:ascii="Arial" w:hAnsi="Arial" w:cs="Arial"/>
          <w:sz w:val="24"/>
        </w:rPr>
        <w:t>DevMedia</w:t>
      </w:r>
      <w:proofErr w:type="spellEnd"/>
      <w:r>
        <w:rPr>
          <w:rFonts w:ascii="Arial" w:hAnsi="Arial" w:cs="Arial"/>
          <w:sz w:val="24"/>
        </w:rPr>
        <w:t>, 2012)</w:t>
      </w:r>
    </w:p>
    <w:p w14:paraId="33A45BC8" w14:textId="6909BA56" w:rsidR="00193407" w:rsidRPr="00E007C7" w:rsidRDefault="00193407" w:rsidP="00105491">
      <w:pPr>
        <w:pStyle w:val="Ttulo3"/>
        <w:spacing w:line="360" w:lineRule="auto"/>
        <w:rPr>
          <w:rFonts w:ascii="Arial" w:hAnsi="Arial" w:cs="Arial"/>
          <w:b/>
          <w:color w:val="auto"/>
        </w:rPr>
      </w:pPr>
      <w:bookmarkStart w:id="41" w:name="_Toc1054818"/>
      <w:bookmarkStart w:id="42" w:name="_Toc9939259"/>
      <w:r w:rsidRPr="00E007C7">
        <w:rPr>
          <w:rFonts w:ascii="Arial" w:hAnsi="Arial" w:cs="Arial"/>
          <w:b/>
          <w:color w:val="auto"/>
        </w:rPr>
        <w:t>3.1.</w:t>
      </w:r>
      <w:r w:rsidR="00105491">
        <w:rPr>
          <w:rFonts w:ascii="Arial" w:hAnsi="Arial" w:cs="Arial"/>
          <w:b/>
          <w:color w:val="auto"/>
        </w:rPr>
        <w:t>3</w:t>
      </w:r>
      <w:r w:rsidRPr="00E007C7">
        <w:rPr>
          <w:rFonts w:ascii="Arial" w:hAnsi="Arial" w:cs="Arial"/>
          <w:b/>
          <w:color w:val="auto"/>
        </w:rPr>
        <w:t xml:space="preserve"> PostgreSQL</w:t>
      </w:r>
      <w:bookmarkEnd w:id="41"/>
      <w:bookmarkEnd w:id="42"/>
    </w:p>
    <w:p w14:paraId="4361C5C6" w14:textId="6965B427" w:rsidR="00193407" w:rsidRDefault="00193407" w:rsidP="00105491">
      <w:pPr>
        <w:spacing w:line="360" w:lineRule="auto"/>
        <w:jc w:val="both"/>
        <w:rPr>
          <w:rFonts w:ascii="Arial" w:hAnsi="Arial" w:cs="Arial"/>
          <w:sz w:val="24"/>
        </w:rPr>
      </w:pPr>
      <w:r>
        <w:rPr>
          <w:rFonts w:ascii="Arial" w:hAnsi="Arial" w:cs="Arial"/>
          <w:b/>
          <w:sz w:val="24"/>
        </w:rPr>
        <w:tab/>
      </w:r>
      <w:r w:rsidRPr="00055C51">
        <w:rPr>
          <w:rFonts w:ascii="Arial" w:hAnsi="Arial" w:cs="Arial"/>
          <w:sz w:val="24"/>
        </w:rPr>
        <w:t>O</w:t>
      </w:r>
      <w:r w:rsidR="005551BF">
        <w:rPr>
          <w:rFonts w:ascii="Arial" w:hAnsi="Arial" w:cs="Arial"/>
          <w:sz w:val="24"/>
        </w:rPr>
        <w:t xml:space="preserve"> SGBD escolhido foi o </w:t>
      </w:r>
      <w:r w:rsidRPr="00055C51">
        <w:rPr>
          <w:rFonts w:ascii="Arial" w:hAnsi="Arial" w:cs="Arial"/>
          <w:sz w:val="24"/>
        </w:rPr>
        <w:t xml:space="preserve"> PostgreSQL</w:t>
      </w:r>
      <w:r w:rsidR="005551BF">
        <w:rPr>
          <w:rFonts w:ascii="Arial" w:hAnsi="Arial" w:cs="Arial"/>
          <w:sz w:val="24"/>
        </w:rPr>
        <w:t>, que de acordo com Milani (2008),</w:t>
      </w:r>
      <w:r w:rsidRPr="00055C51">
        <w:rPr>
          <w:rFonts w:ascii="Arial" w:hAnsi="Arial" w:cs="Arial"/>
          <w:sz w:val="24"/>
        </w:rPr>
        <w:t xml:space="preserve"> é um Sistema Gerenciador de Banco de Dados (SGBD) relacional, </w:t>
      </w:r>
      <w:r w:rsidR="005551BF">
        <w:rPr>
          <w:rFonts w:ascii="Arial" w:hAnsi="Arial" w:cs="Arial"/>
          <w:sz w:val="24"/>
        </w:rPr>
        <w:t>na qual é</w:t>
      </w:r>
      <w:r w:rsidRPr="00055C51">
        <w:rPr>
          <w:rFonts w:ascii="Arial" w:hAnsi="Arial" w:cs="Arial"/>
          <w:sz w:val="24"/>
        </w:rPr>
        <w:t xml:space="preserve"> manipulado para manter informações de soluções de informática em diversas </w:t>
      </w:r>
      <w:r w:rsidRPr="00055C51">
        <w:rPr>
          <w:rFonts w:ascii="Arial" w:hAnsi="Arial" w:cs="Arial"/>
          <w:sz w:val="24"/>
        </w:rPr>
        <w:lastRenderedPageBreak/>
        <w:t>áreas de serviços, e é responsável também por controlar o acesso e administrar essas informações. Possui bibliotecas e drivers de conexão com a linguagem Java/JSP, C/C++, PHP, .NET, Python entre outros. Possui uma instalação fácil e é disponibilizada para diversos sistemas operacionais.</w:t>
      </w:r>
    </w:p>
    <w:p w14:paraId="18ED06A9" w14:textId="34413539" w:rsidR="00193407" w:rsidRPr="00E007C7" w:rsidRDefault="00193407" w:rsidP="00193407">
      <w:pPr>
        <w:pStyle w:val="Ttulo3"/>
        <w:spacing w:line="360" w:lineRule="auto"/>
        <w:rPr>
          <w:rFonts w:ascii="Arial" w:hAnsi="Arial" w:cs="Arial"/>
          <w:b/>
          <w:color w:val="auto"/>
        </w:rPr>
      </w:pPr>
      <w:bookmarkStart w:id="43" w:name="_Toc1054819"/>
      <w:bookmarkStart w:id="44" w:name="_Toc9939260"/>
      <w:r w:rsidRPr="00E007C7">
        <w:rPr>
          <w:rFonts w:ascii="Arial" w:hAnsi="Arial" w:cs="Arial"/>
          <w:b/>
          <w:color w:val="auto"/>
        </w:rPr>
        <w:t>3.1.</w:t>
      </w:r>
      <w:r w:rsidR="00105491">
        <w:rPr>
          <w:rFonts w:ascii="Arial" w:hAnsi="Arial" w:cs="Arial"/>
          <w:b/>
          <w:color w:val="auto"/>
        </w:rPr>
        <w:t>4</w:t>
      </w:r>
      <w:r w:rsidRPr="00E007C7">
        <w:rPr>
          <w:rFonts w:ascii="Arial" w:hAnsi="Arial" w:cs="Arial"/>
          <w:b/>
          <w:color w:val="auto"/>
        </w:rPr>
        <w:t xml:space="preserve"> </w:t>
      </w:r>
      <w:proofErr w:type="spellStart"/>
      <w:r w:rsidRPr="00E007C7">
        <w:rPr>
          <w:rFonts w:ascii="Arial" w:hAnsi="Arial" w:cs="Arial"/>
          <w:b/>
          <w:color w:val="auto"/>
        </w:rPr>
        <w:t>Astah</w:t>
      </w:r>
      <w:bookmarkEnd w:id="43"/>
      <w:bookmarkEnd w:id="44"/>
      <w:proofErr w:type="spellEnd"/>
      <w:r w:rsidRPr="00E007C7">
        <w:rPr>
          <w:rFonts w:ascii="Arial" w:hAnsi="Arial" w:cs="Arial"/>
          <w:b/>
          <w:color w:val="auto"/>
        </w:rPr>
        <w:t xml:space="preserve"> </w:t>
      </w:r>
    </w:p>
    <w:p w14:paraId="5A428F2B" w14:textId="25236C9F" w:rsidR="00744C94" w:rsidRDefault="00193407" w:rsidP="00193407">
      <w:pPr>
        <w:spacing w:line="360" w:lineRule="auto"/>
        <w:ind w:firstLine="708"/>
        <w:jc w:val="both"/>
        <w:rPr>
          <w:rFonts w:ascii="Arial" w:hAnsi="Arial" w:cs="Arial"/>
          <w:sz w:val="24"/>
        </w:rPr>
      </w:pPr>
      <w:r w:rsidRPr="00C66987">
        <w:rPr>
          <w:rFonts w:ascii="Arial" w:hAnsi="Arial" w:cs="Arial"/>
          <w:sz w:val="24"/>
        </w:rPr>
        <w:t xml:space="preserve">O </w:t>
      </w:r>
      <w:proofErr w:type="spellStart"/>
      <w:r w:rsidRPr="00C66987">
        <w:rPr>
          <w:rFonts w:ascii="Arial" w:hAnsi="Arial" w:cs="Arial"/>
          <w:sz w:val="24"/>
        </w:rPr>
        <w:t>Astah</w:t>
      </w:r>
      <w:proofErr w:type="spellEnd"/>
      <w:r w:rsidRPr="00C66987">
        <w:rPr>
          <w:rFonts w:ascii="Arial" w:hAnsi="Arial" w:cs="Arial"/>
          <w:sz w:val="24"/>
        </w:rPr>
        <w:t xml:space="preserve"> Professional é uma ferramenta de design que oferece </w:t>
      </w:r>
      <w:r>
        <w:rPr>
          <w:rFonts w:ascii="Arial" w:hAnsi="Arial" w:cs="Arial"/>
          <w:sz w:val="24"/>
        </w:rPr>
        <w:t>apoio</w:t>
      </w:r>
      <w:r w:rsidRPr="00C66987">
        <w:rPr>
          <w:rFonts w:ascii="Arial" w:hAnsi="Arial" w:cs="Arial"/>
          <w:sz w:val="24"/>
        </w:rPr>
        <w:t xml:space="preserve"> para o projeto de sistemas que </w:t>
      </w:r>
      <w:r>
        <w:rPr>
          <w:rFonts w:ascii="Arial" w:hAnsi="Arial" w:cs="Arial"/>
          <w:sz w:val="24"/>
        </w:rPr>
        <w:t>usam</w:t>
      </w:r>
      <w:r w:rsidRPr="00C66987">
        <w:rPr>
          <w:rFonts w:ascii="Arial" w:hAnsi="Arial" w:cs="Arial"/>
          <w:sz w:val="24"/>
        </w:rPr>
        <w:t xml:space="preserve"> a UML</w:t>
      </w:r>
      <w:r w:rsidR="00143B23">
        <w:rPr>
          <w:rStyle w:val="Refdenotaderodap"/>
          <w:rFonts w:ascii="Arial" w:hAnsi="Arial" w:cs="Arial"/>
          <w:sz w:val="24"/>
        </w:rPr>
        <w:footnoteReference w:id="9"/>
      </w:r>
      <w:r w:rsidR="00744C94">
        <w:rPr>
          <w:rFonts w:ascii="Arial" w:hAnsi="Arial" w:cs="Arial"/>
          <w:sz w:val="24"/>
        </w:rPr>
        <w:t xml:space="preserve"> (ASTAH, 2018).</w:t>
      </w:r>
    </w:p>
    <w:p w14:paraId="12AB3385" w14:textId="675A8FD6" w:rsidR="006D3D4B" w:rsidRDefault="006D3D4B" w:rsidP="00193407">
      <w:pPr>
        <w:spacing w:line="360" w:lineRule="auto"/>
        <w:ind w:firstLine="708"/>
        <w:jc w:val="both"/>
        <w:rPr>
          <w:rFonts w:ascii="Arial" w:hAnsi="Arial" w:cs="Arial"/>
          <w:sz w:val="24"/>
        </w:rPr>
      </w:pPr>
      <w:r>
        <w:rPr>
          <w:rFonts w:ascii="Arial" w:hAnsi="Arial" w:cs="Arial"/>
          <w:sz w:val="24"/>
        </w:rPr>
        <w:t xml:space="preserve"> </w:t>
      </w:r>
      <w:r w:rsidR="00744C94">
        <w:rPr>
          <w:rFonts w:ascii="Arial" w:hAnsi="Arial" w:cs="Arial"/>
          <w:sz w:val="24"/>
        </w:rPr>
        <w:t>S</w:t>
      </w:r>
      <w:r>
        <w:rPr>
          <w:rFonts w:ascii="Arial" w:hAnsi="Arial" w:cs="Arial"/>
          <w:sz w:val="24"/>
        </w:rPr>
        <w:t>egundo</w:t>
      </w:r>
      <w:r w:rsidRPr="006D3D4B">
        <w:rPr>
          <w:rFonts w:ascii="Arial" w:hAnsi="Arial" w:cs="Arial"/>
          <w:sz w:val="24"/>
        </w:rPr>
        <w:t xml:space="preserve"> </w:t>
      </w:r>
      <w:proofErr w:type="spellStart"/>
      <w:r>
        <w:rPr>
          <w:rFonts w:ascii="Arial" w:hAnsi="Arial" w:cs="Arial"/>
          <w:sz w:val="24"/>
        </w:rPr>
        <w:t>Macoratti</w:t>
      </w:r>
      <w:proofErr w:type="spellEnd"/>
      <w:r w:rsidR="00536B6E">
        <w:rPr>
          <w:rFonts w:ascii="Arial" w:hAnsi="Arial" w:cs="Arial"/>
          <w:sz w:val="24"/>
        </w:rPr>
        <w:t xml:space="preserve"> (2005)</w:t>
      </w:r>
      <w:r>
        <w:rPr>
          <w:rFonts w:ascii="Arial" w:hAnsi="Arial" w:cs="Arial"/>
          <w:sz w:val="24"/>
        </w:rPr>
        <w:t xml:space="preserve">, </w:t>
      </w:r>
      <w:r w:rsidR="00744C94">
        <w:rPr>
          <w:rFonts w:ascii="Arial" w:hAnsi="Arial" w:cs="Arial"/>
          <w:sz w:val="24"/>
        </w:rPr>
        <w:t xml:space="preserve">a UML é </w:t>
      </w:r>
      <w:r w:rsidRPr="006D3D4B">
        <w:rPr>
          <w:rFonts w:ascii="Arial" w:hAnsi="Arial" w:cs="Arial"/>
          <w:sz w:val="24"/>
        </w:rPr>
        <w:t xml:space="preserve">um modelo de linguagem de modelagem de sistemas </w:t>
      </w:r>
      <w:r w:rsidR="00744C94">
        <w:rPr>
          <w:rFonts w:ascii="Arial" w:hAnsi="Arial" w:cs="Arial"/>
          <w:sz w:val="24"/>
        </w:rPr>
        <w:t xml:space="preserve">usada </w:t>
      </w:r>
      <w:r w:rsidRPr="006D3D4B">
        <w:rPr>
          <w:rFonts w:ascii="Arial" w:hAnsi="Arial" w:cs="Arial"/>
          <w:sz w:val="24"/>
        </w:rPr>
        <w:t>para especificar, construir, visualizar e documentar o software, fazendo uma modelagem de maneira que os relacionamento</w:t>
      </w:r>
      <w:r w:rsidR="00744C94">
        <w:rPr>
          <w:rFonts w:ascii="Arial" w:hAnsi="Arial" w:cs="Arial"/>
          <w:sz w:val="24"/>
        </w:rPr>
        <w:t>s</w:t>
      </w:r>
      <w:r w:rsidRPr="006D3D4B">
        <w:rPr>
          <w:rFonts w:ascii="Arial" w:hAnsi="Arial" w:cs="Arial"/>
          <w:sz w:val="24"/>
        </w:rPr>
        <w:t xml:space="preserve"> entre os componentes do sistema sejam visualizados e compreendidos da melhor forma.</w:t>
      </w:r>
      <w:r w:rsidR="00193407" w:rsidRPr="00C66987">
        <w:rPr>
          <w:rFonts w:ascii="Arial" w:hAnsi="Arial" w:cs="Arial"/>
          <w:sz w:val="24"/>
        </w:rPr>
        <w:t xml:space="preserve"> </w:t>
      </w:r>
    </w:p>
    <w:p w14:paraId="5825510B" w14:textId="2AE44802" w:rsidR="00193407" w:rsidRPr="00C66987" w:rsidRDefault="00193407" w:rsidP="00193407">
      <w:pPr>
        <w:spacing w:line="360" w:lineRule="auto"/>
        <w:ind w:firstLine="708"/>
        <w:jc w:val="both"/>
        <w:rPr>
          <w:rFonts w:ascii="Arial" w:hAnsi="Arial" w:cs="Arial"/>
          <w:sz w:val="24"/>
        </w:rPr>
      </w:pPr>
      <w:r w:rsidRPr="00C66987">
        <w:rPr>
          <w:rFonts w:ascii="Arial" w:hAnsi="Arial" w:cs="Arial"/>
          <w:sz w:val="24"/>
        </w:rPr>
        <w:t xml:space="preserve">Para o desenvolvimento do Sistema, o </w:t>
      </w:r>
      <w:proofErr w:type="spellStart"/>
      <w:r>
        <w:rPr>
          <w:rFonts w:ascii="Arial" w:hAnsi="Arial" w:cs="Arial"/>
          <w:sz w:val="24"/>
        </w:rPr>
        <w:t>Astah</w:t>
      </w:r>
      <w:proofErr w:type="spellEnd"/>
      <w:r>
        <w:rPr>
          <w:rFonts w:ascii="Arial" w:hAnsi="Arial" w:cs="Arial"/>
          <w:sz w:val="24"/>
        </w:rPr>
        <w:t xml:space="preserve"> será</w:t>
      </w:r>
      <w:r w:rsidRPr="00C66987">
        <w:rPr>
          <w:rFonts w:ascii="Arial" w:hAnsi="Arial" w:cs="Arial"/>
          <w:sz w:val="24"/>
        </w:rPr>
        <w:t xml:space="preserve"> utilizado para </w:t>
      </w:r>
      <w:r>
        <w:rPr>
          <w:rFonts w:ascii="Arial" w:hAnsi="Arial" w:cs="Arial"/>
          <w:sz w:val="24"/>
        </w:rPr>
        <w:t>gerar</w:t>
      </w:r>
      <w:r w:rsidRPr="00C66987">
        <w:rPr>
          <w:rFonts w:ascii="Arial" w:hAnsi="Arial" w:cs="Arial"/>
          <w:sz w:val="24"/>
        </w:rPr>
        <w:t xml:space="preserve"> os seguintes diagramas:</w:t>
      </w:r>
      <w:r>
        <w:rPr>
          <w:rFonts w:ascii="Arial" w:hAnsi="Arial" w:cs="Arial"/>
          <w:sz w:val="24"/>
        </w:rPr>
        <w:t xml:space="preserve"> </w:t>
      </w:r>
      <w:r w:rsidRPr="00C66987">
        <w:rPr>
          <w:rFonts w:ascii="Arial" w:hAnsi="Arial" w:cs="Arial"/>
          <w:sz w:val="24"/>
        </w:rPr>
        <w:t>Casos de Uso, Classes</w:t>
      </w:r>
      <w:r w:rsidR="004B25DA">
        <w:rPr>
          <w:rFonts w:ascii="Arial" w:hAnsi="Arial" w:cs="Arial"/>
          <w:sz w:val="24"/>
        </w:rPr>
        <w:t xml:space="preserve">, na qual serão especificados no decorrer do documento </w:t>
      </w:r>
      <w:r>
        <w:rPr>
          <w:rFonts w:ascii="Arial" w:hAnsi="Arial" w:cs="Arial"/>
          <w:sz w:val="24"/>
        </w:rPr>
        <w:t>(ASTAH, 2018).</w:t>
      </w:r>
    </w:p>
    <w:p w14:paraId="2AA2F00F" w14:textId="5213400F" w:rsidR="00193407" w:rsidRDefault="00193407" w:rsidP="00193407">
      <w:pPr>
        <w:pStyle w:val="Ttulo3"/>
        <w:spacing w:line="360" w:lineRule="auto"/>
        <w:rPr>
          <w:rFonts w:ascii="Arial" w:hAnsi="Arial" w:cs="Arial"/>
          <w:b/>
          <w:szCs w:val="28"/>
        </w:rPr>
      </w:pPr>
      <w:bookmarkStart w:id="45" w:name="_Toc1054820"/>
      <w:bookmarkStart w:id="46" w:name="_Toc9939261"/>
      <w:r w:rsidRPr="00BE0533">
        <w:rPr>
          <w:rFonts w:ascii="Arial" w:hAnsi="Arial" w:cs="Arial"/>
          <w:b/>
          <w:color w:val="auto"/>
        </w:rPr>
        <w:t>3.1.</w:t>
      </w:r>
      <w:r w:rsidR="00105491">
        <w:rPr>
          <w:rFonts w:ascii="Arial" w:hAnsi="Arial" w:cs="Arial"/>
          <w:b/>
          <w:color w:val="auto"/>
        </w:rPr>
        <w:t>5</w:t>
      </w:r>
      <w:r w:rsidRPr="00BE0533">
        <w:rPr>
          <w:rFonts w:ascii="Arial" w:hAnsi="Arial" w:cs="Arial"/>
          <w:b/>
          <w:color w:val="auto"/>
        </w:rPr>
        <w:t xml:space="preserve"> API </w:t>
      </w:r>
      <w:r w:rsidRPr="00BE0533">
        <w:rPr>
          <w:rFonts w:ascii="Arial" w:hAnsi="Arial" w:cs="Arial"/>
          <w:b/>
          <w:i/>
          <w:color w:val="auto"/>
        </w:rPr>
        <w:t>Google Maps</w:t>
      </w:r>
      <w:bookmarkEnd w:id="45"/>
      <w:bookmarkEnd w:id="46"/>
    </w:p>
    <w:p w14:paraId="47E039DA" w14:textId="05EF59A3" w:rsidR="00193407" w:rsidRPr="00C167A5" w:rsidRDefault="00193407" w:rsidP="00193407">
      <w:pPr>
        <w:spacing w:line="360" w:lineRule="auto"/>
        <w:ind w:firstLine="708"/>
        <w:jc w:val="both"/>
        <w:rPr>
          <w:rFonts w:ascii="Arial" w:hAnsi="Arial" w:cs="Arial"/>
          <w:sz w:val="24"/>
        </w:rPr>
      </w:pPr>
      <w:r w:rsidRPr="00C167A5">
        <w:rPr>
          <w:rFonts w:ascii="Arial" w:hAnsi="Arial" w:cs="Arial"/>
          <w:sz w:val="24"/>
        </w:rPr>
        <w:t xml:space="preserve">O Google disponibiliza várias versões de sua API, o objeto utilizado nesse projeto será a API em </w:t>
      </w:r>
      <w:proofErr w:type="spellStart"/>
      <w:r w:rsidRPr="00F22B5D">
        <w:rPr>
          <w:rFonts w:ascii="Arial" w:hAnsi="Arial" w:cs="Arial"/>
          <w:i/>
          <w:sz w:val="24"/>
        </w:rPr>
        <w:t>JavaScript</w:t>
      </w:r>
      <w:proofErr w:type="spellEnd"/>
      <w:r w:rsidRPr="00C167A5">
        <w:rPr>
          <w:rFonts w:ascii="Arial" w:hAnsi="Arial" w:cs="Arial"/>
          <w:sz w:val="24"/>
        </w:rPr>
        <w:t xml:space="preserve"> na sua terceira versão, uma versão gratuita no qual é possível realizar até 25.000 requisições</w:t>
      </w:r>
      <w:r w:rsidR="008874A1">
        <w:rPr>
          <w:rFonts w:ascii="Arial" w:hAnsi="Arial" w:cs="Arial"/>
          <w:sz w:val="24"/>
        </w:rPr>
        <w:t xml:space="preserve"> de rotas,</w:t>
      </w:r>
      <w:r w:rsidRPr="00C167A5">
        <w:rPr>
          <w:rFonts w:ascii="Arial" w:hAnsi="Arial" w:cs="Arial"/>
          <w:sz w:val="24"/>
        </w:rPr>
        <w:t xml:space="preserve"> </w:t>
      </w:r>
      <w:r w:rsidR="008874A1">
        <w:rPr>
          <w:rFonts w:ascii="Arial" w:hAnsi="Arial" w:cs="Arial"/>
          <w:sz w:val="24"/>
        </w:rPr>
        <w:t>é</w:t>
      </w:r>
      <w:r w:rsidRPr="00C167A5">
        <w:rPr>
          <w:rFonts w:ascii="Arial" w:hAnsi="Arial" w:cs="Arial"/>
          <w:sz w:val="24"/>
        </w:rPr>
        <w:t xml:space="preserve"> a mais indicadas para projetos pequenos</w:t>
      </w:r>
      <w:r>
        <w:rPr>
          <w:rFonts w:ascii="Arial" w:hAnsi="Arial" w:cs="Arial"/>
          <w:sz w:val="24"/>
        </w:rPr>
        <w:t xml:space="preserve"> (GOOGLE, 2018).</w:t>
      </w:r>
    </w:p>
    <w:p w14:paraId="00184833" w14:textId="77777777" w:rsidR="00193407" w:rsidRDefault="00193407" w:rsidP="00193407">
      <w:pPr>
        <w:spacing w:line="360" w:lineRule="auto"/>
        <w:jc w:val="both"/>
        <w:rPr>
          <w:rFonts w:ascii="Arial" w:hAnsi="Arial" w:cs="Arial"/>
          <w:szCs w:val="28"/>
        </w:rPr>
      </w:pPr>
    </w:p>
    <w:p w14:paraId="3E968480" w14:textId="41F4D6D3" w:rsidR="00193407" w:rsidRDefault="00193407" w:rsidP="00193407">
      <w:pPr>
        <w:pStyle w:val="Ttulo2"/>
        <w:spacing w:line="360" w:lineRule="auto"/>
        <w:rPr>
          <w:rFonts w:ascii="Arial" w:hAnsi="Arial" w:cs="Arial"/>
          <w:b/>
          <w:color w:val="auto"/>
          <w:sz w:val="28"/>
        </w:rPr>
      </w:pPr>
      <w:bookmarkStart w:id="47" w:name="_Toc1054821"/>
      <w:bookmarkStart w:id="48" w:name="_Toc9939262"/>
      <w:r w:rsidRPr="002A6FE0">
        <w:rPr>
          <w:rFonts w:ascii="Arial" w:hAnsi="Arial" w:cs="Arial"/>
          <w:b/>
          <w:color w:val="auto"/>
          <w:sz w:val="28"/>
        </w:rPr>
        <w:t>3.2 Procedimentos</w:t>
      </w:r>
      <w:bookmarkEnd w:id="47"/>
      <w:bookmarkEnd w:id="48"/>
    </w:p>
    <w:p w14:paraId="5B2C2421" w14:textId="2C9D7A89" w:rsidR="00594E8A" w:rsidRPr="004A763E" w:rsidRDefault="00D33A27" w:rsidP="004A763E">
      <w:pPr>
        <w:pStyle w:val="Textodecomentrio"/>
        <w:spacing w:line="360" w:lineRule="auto"/>
        <w:jc w:val="both"/>
        <w:rPr>
          <w:rFonts w:ascii="Arial" w:hAnsi="Arial" w:cs="Arial"/>
          <w:sz w:val="24"/>
          <w:szCs w:val="24"/>
        </w:rPr>
      </w:pPr>
      <w:r>
        <w:tab/>
      </w:r>
      <w:r w:rsidRPr="004A763E">
        <w:rPr>
          <w:rFonts w:ascii="Arial" w:hAnsi="Arial" w:cs="Arial"/>
          <w:sz w:val="24"/>
          <w:szCs w:val="24"/>
        </w:rPr>
        <w:t>O procedimento é o modo como algo será executado,</w:t>
      </w:r>
      <w:r w:rsidR="00594E8A" w:rsidRPr="004A763E">
        <w:rPr>
          <w:rFonts w:ascii="Arial" w:hAnsi="Arial" w:cs="Arial"/>
          <w:sz w:val="24"/>
          <w:szCs w:val="24"/>
        </w:rPr>
        <w:t xml:space="preserve"> e</w:t>
      </w:r>
      <w:r w:rsidRPr="004A763E">
        <w:rPr>
          <w:rFonts w:ascii="Arial" w:hAnsi="Arial" w:cs="Arial"/>
          <w:sz w:val="24"/>
          <w:szCs w:val="24"/>
        </w:rPr>
        <w:t xml:space="preserve"> du</w:t>
      </w:r>
      <w:r w:rsidR="00E730C9" w:rsidRPr="004A763E">
        <w:rPr>
          <w:rFonts w:ascii="Arial" w:hAnsi="Arial" w:cs="Arial"/>
          <w:sz w:val="24"/>
          <w:szCs w:val="24"/>
        </w:rPr>
        <w:t>rante o projeto serão elaborados</w:t>
      </w:r>
      <w:r w:rsidRPr="004A763E">
        <w:rPr>
          <w:rFonts w:ascii="Arial" w:hAnsi="Arial" w:cs="Arial"/>
          <w:sz w:val="24"/>
          <w:szCs w:val="24"/>
        </w:rPr>
        <w:t xml:space="preserve"> a documentação do sistema</w:t>
      </w:r>
      <w:r w:rsidR="004A763E" w:rsidRPr="004A763E">
        <w:rPr>
          <w:rFonts w:ascii="Arial" w:hAnsi="Arial" w:cs="Arial"/>
          <w:sz w:val="24"/>
          <w:szCs w:val="24"/>
        </w:rPr>
        <w:t xml:space="preserve"> </w:t>
      </w:r>
      <w:r w:rsidR="004A763E">
        <w:rPr>
          <w:rFonts w:ascii="Arial" w:hAnsi="Arial" w:cs="Arial"/>
          <w:sz w:val="24"/>
          <w:szCs w:val="24"/>
        </w:rPr>
        <w:t>segundo Filho (2009),</w:t>
      </w:r>
      <w:r w:rsidR="004A763E" w:rsidRPr="004A763E">
        <w:rPr>
          <w:rFonts w:ascii="Arial" w:hAnsi="Arial" w:cs="Arial"/>
          <w:sz w:val="24"/>
          <w:szCs w:val="24"/>
        </w:rPr>
        <w:t xml:space="preserve"> tem como finalidade delimitar um conjunto de funcionalidades do sistema a fim de descrever os requisitos, </w:t>
      </w:r>
      <w:r w:rsidRPr="004A763E">
        <w:rPr>
          <w:rFonts w:ascii="Arial" w:hAnsi="Arial" w:cs="Arial"/>
          <w:sz w:val="24"/>
          <w:szCs w:val="24"/>
        </w:rPr>
        <w:t xml:space="preserve"> os diagramas</w:t>
      </w:r>
      <w:r w:rsidR="00594E8A" w:rsidRPr="004A763E">
        <w:rPr>
          <w:rFonts w:ascii="Arial" w:hAnsi="Arial" w:cs="Arial"/>
          <w:sz w:val="24"/>
          <w:szCs w:val="24"/>
        </w:rPr>
        <w:t xml:space="preserve"> de Use Case e Classe</w:t>
      </w:r>
      <w:r w:rsidRPr="004A763E">
        <w:rPr>
          <w:rFonts w:ascii="Arial" w:hAnsi="Arial" w:cs="Arial"/>
          <w:sz w:val="24"/>
          <w:szCs w:val="24"/>
        </w:rPr>
        <w:t>, e o desenvolvimento</w:t>
      </w:r>
      <w:r w:rsidR="00594E8A" w:rsidRPr="004A763E">
        <w:rPr>
          <w:rFonts w:ascii="Arial" w:hAnsi="Arial" w:cs="Arial"/>
          <w:sz w:val="24"/>
          <w:szCs w:val="24"/>
        </w:rPr>
        <w:t xml:space="preserve"> do sistema.</w:t>
      </w:r>
    </w:p>
    <w:p w14:paraId="3824323F" w14:textId="7B88DF89" w:rsidR="00536546" w:rsidRDefault="00536546" w:rsidP="00536546">
      <w:pPr>
        <w:spacing w:line="360" w:lineRule="auto"/>
        <w:ind w:firstLine="708"/>
        <w:jc w:val="both"/>
        <w:rPr>
          <w:rFonts w:ascii="Arial" w:hAnsi="Arial" w:cs="Arial"/>
          <w:sz w:val="24"/>
          <w:szCs w:val="24"/>
        </w:rPr>
      </w:pPr>
      <w:r>
        <w:rPr>
          <w:rFonts w:ascii="Arial" w:hAnsi="Arial" w:cs="Arial"/>
          <w:sz w:val="24"/>
          <w:szCs w:val="24"/>
        </w:rPr>
        <w:t xml:space="preserve">Durante o projeto será </w:t>
      </w:r>
      <w:r w:rsidR="0084726D">
        <w:rPr>
          <w:rFonts w:ascii="Arial" w:hAnsi="Arial" w:cs="Arial"/>
          <w:sz w:val="24"/>
          <w:szCs w:val="24"/>
        </w:rPr>
        <w:t>empregue</w:t>
      </w:r>
      <w:r>
        <w:rPr>
          <w:rFonts w:ascii="Arial" w:hAnsi="Arial" w:cs="Arial"/>
          <w:sz w:val="24"/>
          <w:szCs w:val="24"/>
        </w:rPr>
        <w:t xml:space="preserve"> </w:t>
      </w:r>
      <w:proofErr w:type="gramStart"/>
      <w:r>
        <w:rPr>
          <w:rFonts w:ascii="Arial" w:hAnsi="Arial" w:cs="Arial"/>
          <w:sz w:val="24"/>
          <w:szCs w:val="24"/>
        </w:rPr>
        <w:t>o modelo cascata</w:t>
      </w:r>
      <w:proofErr w:type="gramEnd"/>
      <w:r>
        <w:rPr>
          <w:rFonts w:ascii="Arial" w:hAnsi="Arial" w:cs="Arial"/>
          <w:sz w:val="24"/>
          <w:szCs w:val="24"/>
        </w:rPr>
        <w:t xml:space="preserve"> que no dizer de Pressman (2011), o modelo cascata também pode ser chamado de ciclo de vida </w:t>
      </w:r>
      <w:r>
        <w:rPr>
          <w:rFonts w:ascii="Arial" w:hAnsi="Arial" w:cs="Arial"/>
          <w:sz w:val="24"/>
          <w:szCs w:val="24"/>
        </w:rPr>
        <w:lastRenderedPageBreak/>
        <w:t>clássico, sugere um comportamento de sequência e linear para o desenvolvimento de software. Inicia-se com o processo de levantamento de necessidades junto ao cliente, passando pelas fases de planejamento, modelagem, codificação e testes, implementação e suporte do software concluído. É o modelo mais antigo da engenharia de software, com isso seu fluxo sequencial, pode ser raramente seguido nos projetos reais.</w:t>
      </w:r>
    </w:p>
    <w:p w14:paraId="78A73088" w14:textId="550190FE" w:rsidR="00D33A27" w:rsidRDefault="00193407" w:rsidP="00193407">
      <w:pPr>
        <w:spacing w:line="360" w:lineRule="auto"/>
        <w:ind w:firstLine="708"/>
        <w:jc w:val="both"/>
        <w:rPr>
          <w:rFonts w:ascii="Arial" w:hAnsi="Arial" w:cs="Arial"/>
          <w:sz w:val="24"/>
          <w:szCs w:val="24"/>
        </w:rPr>
      </w:pPr>
      <w:r>
        <w:rPr>
          <w:rFonts w:ascii="Arial" w:hAnsi="Arial" w:cs="Arial"/>
          <w:sz w:val="24"/>
          <w:szCs w:val="24"/>
        </w:rPr>
        <w:t xml:space="preserve">Seus principais estágios retratam as atividades de desenvolvimento que são fundamentais, nas quais são; Análise de requisitos que são definidas as funções e restrições e objetivos do sistema, e em seguida os detalhes que servem como especificação. Projeto de sistema e de software, envolve a identificação, descrição das abstrações que são fundamentais para o sistema. Implementação e teste de unidades, nesse estágio o software e sujeito a um conjunto de programas ou unidades, os testes envolvem verificar se atenda as especificações cada unidade. </w:t>
      </w:r>
    </w:p>
    <w:p w14:paraId="2F65F047" w14:textId="5FA636D7" w:rsidR="00193407" w:rsidRDefault="00193407" w:rsidP="00193407">
      <w:pPr>
        <w:spacing w:line="360" w:lineRule="auto"/>
        <w:ind w:firstLine="708"/>
        <w:jc w:val="both"/>
        <w:rPr>
          <w:rFonts w:ascii="Arial" w:hAnsi="Arial" w:cs="Arial"/>
          <w:sz w:val="24"/>
          <w:szCs w:val="24"/>
        </w:rPr>
      </w:pPr>
      <w:r>
        <w:rPr>
          <w:rFonts w:ascii="Arial" w:hAnsi="Arial" w:cs="Arial"/>
          <w:sz w:val="24"/>
          <w:szCs w:val="24"/>
        </w:rPr>
        <w:t>Integração e teste de sistemas, são testes realizados a fim de verificar se foram atendidos os requisitos de software, após o teste é entregue o sistema ao cliente. Operação e Manutenção, o sistema e instalado e colocado em operação, a manutenção envolve corrigir erros que foram durante estágios anteriores no ciclo de vida, melhorando a implementação das unidades do sistema e aumentando as funções do mesmo à medida que novos requisitos são encontrados (SOMMERVILLE, 2003).</w:t>
      </w:r>
    </w:p>
    <w:p w14:paraId="0692B93D" w14:textId="4EFC830A" w:rsidR="00594E8A" w:rsidRDefault="00594E8A" w:rsidP="00D560A5">
      <w:pPr>
        <w:spacing w:line="360" w:lineRule="auto"/>
        <w:ind w:firstLine="708"/>
        <w:jc w:val="both"/>
        <w:rPr>
          <w:rFonts w:ascii="Arial" w:hAnsi="Arial" w:cs="Arial"/>
          <w:sz w:val="24"/>
          <w:szCs w:val="24"/>
        </w:rPr>
      </w:pPr>
      <w:r>
        <w:rPr>
          <w:rFonts w:ascii="Arial" w:hAnsi="Arial" w:cs="Arial"/>
          <w:sz w:val="24"/>
          <w:szCs w:val="24"/>
        </w:rPr>
        <w:t>O Use Case</w:t>
      </w:r>
      <w:r w:rsidR="00744C94">
        <w:rPr>
          <w:rFonts w:ascii="Arial" w:hAnsi="Arial" w:cs="Arial"/>
          <w:sz w:val="24"/>
          <w:szCs w:val="24"/>
        </w:rPr>
        <w:t xml:space="preserve"> é um dos diagramas da UML que será utilizado, onde</w:t>
      </w:r>
      <w:r>
        <w:rPr>
          <w:rFonts w:ascii="Arial" w:hAnsi="Arial" w:cs="Arial"/>
          <w:sz w:val="24"/>
          <w:szCs w:val="24"/>
        </w:rPr>
        <w:t xml:space="preserve"> segundo </w:t>
      </w:r>
      <w:r w:rsidR="005E4DAC">
        <w:rPr>
          <w:rFonts w:ascii="Arial" w:hAnsi="Arial" w:cs="Arial"/>
          <w:sz w:val="24"/>
          <w:szCs w:val="24"/>
        </w:rPr>
        <w:t>Ribeiro</w:t>
      </w:r>
      <w:r>
        <w:rPr>
          <w:rFonts w:ascii="Arial" w:hAnsi="Arial" w:cs="Arial"/>
          <w:sz w:val="24"/>
          <w:szCs w:val="24"/>
        </w:rPr>
        <w:t xml:space="preserve"> (2012), </w:t>
      </w:r>
      <w:r w:rsidR="00744C94">
        <w:rPr>
          <w:rFonts w:ascii="Arial" w:hAnsi="Arial" w:cs="Arial"/>
          <w:sz w:val="24"/>
          <w:szCs w:val="24"/>
        </w:rPr>
        <w:t xml:space="preserve">o diagrama de use case </w:t>
      </w:r>
      <w:r>
        <w:rPr>
          <w:rFonts w:ascii="Arial" w:hAnsi="Arial" w:cs="Arial"/>
          <w:sz w:val="24"/>
          <w:szCs w:val="24"/>
        </w:rPr>
        <w:t>documenta o ponto de vista do usuário, ele descreve as principais funcionalidades do sistema e a interação dessas funcionalidades com o usuário do sistema. O diag</w:t>
      </w:r>
      <w:r w:rsidR="00A06F94">
        <w:rPr>
          <w:rFonts w:ascii="Arial" w:hAnsi="Arial" w:cs="Arial"/>
          <w:sz w:val="24"/>
          <w:szCs w:val="24"/>
        </w:rPr>
        <w:t>rama é</w:t>
      </w:r>
      <w:r>
        <w:rPr>
          <w:rFonts w:ascii="Arial" w:hAnsi="Arial" w:cs="Arial"/>
          <w:sz w:val="24"/>
          <w:szCs w:val="24"/>
        </w:rPr>
        <w:t xml:space="preserve"> derivado d</w:t>
      </w:r>
      <w:r w:rsidR="006D3D4B">
        <w:rPr>
          <w:rFonts w:ascii="Arial" w:hAnsi="Arial" w:cs="Arial"/>
          <w:sz w:val="24"/>
          <w:szCs w:val="24"/>
        </w:rPr>
        <w:t>o levantamento</w:t>
      </w:r>
      <w:r>
        <w:rPr>
          <w:rFonts w:ascii="Arial" w:hAnsi="Arial" w:cs="Arial"/>
          <w:sz w:val="24"/>
          <w:szCs w:val="24"/>
        </w:rPr>
        <w:t xml:space="preserve"> dos requisitos do sistema</w:t>
      </w:r>
      <w:r w:rsidR="00E101C9">
        <w:rPr>
          <w:rFonts w:ascii="Arial" w:hAnsi="Arial" w:cs="Arial"/>
          <w:sz w:val="24"/>
          <w:szCs w:val="24"/>
        </w:rPr>
        <w:t>, no qual esses requisitos são obtidos através das necessidades do usuário</w:t>
      </w:r>
      <w:r>
        <w:rPr>
          <w:rFonts w:ascii="Arial" w:hAnsi="Arial" w:cs="Arial"/>
          <w:sz w:val="24"/>
          <w:szCs w:val="24"/>
        </w:rPr>
        <w:t>.</w:t>
      </w:r>
    </w:p>
    <w:p w14:paraId="1EC7B2AE" w14:textId="04E0102F" w:rsidR="00594E8A" w:rsidRDefault="00594E8A" w:rsidP="00D560A5">
      <w:pPr>
        <w:spacing w:line="360" w:lineRule="auto"/>
        <w:ind w:firstLine="708"/>
        <w:jc w:val="both"/>
        <w:rPr>
          <w:rFonts w:ascii="Arial" w:hAnsi="Arial" w:cs="Arial"/>
          <w:sz w:val="24"/>
          <w:szCs w:val="24"/>
        </w:rPr>
      </w:pPr>
      <w:r>
        <w:rPr>
          <w:rFonts w:ascii="Arial" w:hAnsi="Arial" w:cs="Arial"/>
          <w:sz w:val="24"/>
          <w:szCs w:val="24"/>
        </w:rPr>
        <w:t xml:space="preserve">Conforme </w:t>
      </w:r>
      <w:proofErr w:type="spellStart"/>
      <w:r w:rsidR="00FB034F">
        <w:rPr>
          <w:rFonts w:ascii="Arial" w:hAnsi="Arial" w:cs="Arial"/>
          <w:sz w:val="24"/>
          <w:szCs w:val="24"/>
        </w:rPr>
        <w:t>Tybel</w:t>
      </w:r>
      <w:proofErr w:type="spellEnd"/>
      <w:r w:rsidR="00C7549C">
        <w:rPr>
          <w:rFonts w:ascii="Arial" w:hAnsi="Arial" w:cs="Arial"/>
          <w:sz w:val="24"/>
          <w:szCs w:val="24"/>
        </w:rPr>
        <w:t xml:space="preserve"> (</w:t>
      </w:r>
      <w:r>
        <w:rPr>
          <w:rFonts w:ascii="Arial" w:hAnsi="Arial" w:cs="Arial"/>
          <w:sz w:val="24"/>
          <w:szCs w:val="24"/>
        </w:rPr>
        <w:t>2016)</w:t>
      </w:r>
      <w:r w:rsidR="00D560A5">
        <w:rPr>
          <w:rFonts w:ascii="Arial" w:hAnsi="Arial" w:cs="Arial"/>
          <w:sz w:val="24"/>
          <w:szCs w:val="24"/>
        </w:rPr>
        <w:t>, o diagrama de classes é uma representação  estática utilizada para descrever</w:t>
      </w:r>
      <w:r w:rsidR="008A6228">
        <w:rPr>
          <w:rFonts w:ascii="Arial" w:hAnsi="Arial" w:cs="Arial"/>
          <w:sz w:val="24"/>
          <w:szCs w:val="24"/>
        </w:rPr>
        <w:t xml:space="preserve"> </w:t>
      </w:r>
      <w:r w:rsidR="00D560A5">
        <w:rPr>
          <w:rFonts w:ascii="Arial" w:hAnsi="Arial" w:cs="Arial"/>
          <w:sz w:val="24"/>
          <w:szCs w:val="24"/>
        </w:rPr>
        <w:t>a estrutura do sistema, mostrando as classes, atributos, e as relações entre os objetos</w:t>
      </w:r>
      <w:r w:rsidR="00744C94">
        <w:rPr>
          <w:rFonts w:ascii="Arial" w:hAnsi="Arial" w:cs="Arial"/>
          <w:sz w:val="24"/>
          <w:szCs w:val="24"/>
        </w:rPr>
        <w:t>. Esse diagrama faz parte da linguagem de modelagem do sistema (UML).</w:t>
      </w:r>
    </w:p>
    <w:p w14:paraId="76AC1028" w14:textId="77777777" w:rsidR="00D33A27" w:rsidRPr="00F40499" w:rsidRDefault="00D33A27" w:rsidP="00193407">
      <w:pPr>
        <w:spacing w:line="360" w:lineRule="auto"/>
        <w:ind w:firstLine="708"/>
        <w:jc w:val="both"/>
        <w:rPr>
          <w:rFonts w:ascii="Arial" w:hAnsi="Arial" w:cs="Arial"/>
          <w:sz w:val="24"/>
          <w:szCs w:val="24"/>
        </w:rPr>
      </w:pPr>
    </w:p>
    <w:p w14:paraId="74BFA9BC" w14:textId="483004D5" w:rsidR="00193407" w:rsidRPr="00935389" w:rsidRDefault="00193407" w:rsidP="00193407">
      <w:pPr>
        <w:spacing w:line="259" w:lineRule="auto"/>
        <w:rPr>
          <w:rFonts w:ascii="Arial" w:hAnsi="Arial" w:cs="Arial"/>
          <w:sz w:val="28"/>
        </w:rPr>
      </w:pPr>
      <w:r>
        <w:rPr>
          <w:rFonts w:ascii="Arial" w:hAnsi="Arial" w:cs="Arial"/>
          <w:sz w:val="24"/>
          <w:szCs w:val="24"/>
        </w:rPr>
        <w:br w:type="page"/>
      </w:r>
      <w:r w:rsidRPr="000B2D0B">
        <w:rPr>
          <w:rFonts w:ascii="Arial" w:hAnsi="Arial" w:cs="Arial"/>
          <w:b/>
          <w:sz w:val="28"/>
          <w:szCs w:val="24"/>
        </w:rPr>
        <w:lastRenderedPageBreak/>
        <w:t>4. CRONOGRAMA</w:t>
      </w:r>
      <w:r>
        <w:rPr>
          <w:rFonts w:ascii="Arial" w:hAnsi="Arial" w:cs="Arial"/>
          <w:b/>
          <w:sz w:val="28"/>
          <w:szCs w:val="24"/>
        </w:rPr>
        <w:t xml:space="preserve"> </w:t>
      </w:r>
    </w:p>
    <w:p w14:paraId="440C7B1D" w14:textId="40E8AE97" w:rsidR="00EC04A4" w:rsidRDefault="00193407" w:rsidP="00193407">
      <w:pPr>
        <w:spacing w:line="360" w:lineRule="auto"/>
        <w:jc w:val="both"/>
        <w:rPr>
          <w:rFonts w:ascii="Arial" w:hAnsi="Arial" w:cs="Arial"/>
          <w:sz w:val="24"/>
          <w:szCs w:val="24"/>
        </w:rPr>
      </w:pPr>
      <w:r>
        <w:rPr>
          <w:rFonts w:ascii="Arial" w:hAnsi="Arial" w:cs="Arial"/>
          <w:sz w:val="24"/>
          <w:szCs w:val="24"/>
        </w:rPr>
        <w:tab/>
        <w:t>Este capítulo descreve o cronograma para o desenvolvimento do projeto.</w:t>
      </w:r>
      <w:r w:rsidR="00EC04A4">
        <w:rPr>
          <w:rFonts w:ascii="Arial" w:hAnsi="Arial" w:cs="Arial"/>
          <w:sz w:val="24"/>
          <w:szCs w:val="24"/>
        </w:rPr>
        <w:t xml:space="preserve"> </w:t>
      </w:r>
      <w:r w:rsidR="008A6228" w:rsidRPr="00536546">
        <w:rPr>
          <w:rFonts w:ascii="Arial" w:hAnsi="Arial" w:cs="Arial"/>
          <w:sz w:val="24"/>
          <w:szCs w:val="24"/>
        </w:rPr>
        <w:t>Dentre as</w:t>
      </w:r>
      <w:r w:rsidR="008A6228">
        <w:rPr>
          <w:rFonts w:ascii="Arial" w:hAnsi="Arial" w:cs="Arial"/>
          <w:color w:val="FF0000"/>
          <w:sz w:val="24"/>
          <w:szCs w:val="24"/>
        </w:rPr>
        <w:t xml:space="preserve"> </w:t>
      </w:r>
      <w:r w:rsidR="008A6228">
        <w:rPr>
          <w:rFonts w:ascii="Arial" w:hAnsi="Arial" w:cs="Arial"/>
          <w:sz w:val="24"/>
          <w:szCs w:val="24"/>
        </w:rPr>
        <w:t xml:space="preserve">atividades </w:t>
      </w:r>
      <w:r w:rsidR="00EC04A4">
        <w:rPr>
          <w:rFonts w:ascii="Arial" w:hAnsi="Arial" w:cs="Arial"/>
          <w:sz w:val="24"/>
          <w:szCs w:val="24"/>
        </w:rPr>
        <w:t xml:space="preserve">desenvolvidas </w:t>
      </w:r>
      <w:r w:rsidR="008A6228">
        <w:rPr>
          <w:rFonts w:ascii="Arial" w:hAnsi="Arial" w:cs="Arial"/>
          <w:sz w:val="24"/>
          <w:szCs w:val="24"/>
        </w:rPr>
        <w:t xml:space="preserve">no segundo semestre de 2018, </w:t>
      </w:r>
      <w:r w:rsidR="008A6228" w:rsidRPr="00536546">
        <w:rPr>
          <w:rFonts w:ascii="Arial" w:hAnsi="Arial" w:cs="Arial"/>
          <w:sz w:val="24"/>
          <w:szCs w:val="24"/>
        </w:rPr>
        <w:t>estão</w:t>
      </w:r>
      <w:r w:rsidR="00EC04A4">
        <w:rPr>
          <w:rFonts w:ascii="Arial" w:hAnsi="Arial" w:cs="Arial"/>
          <w:sz w:val="24"/>
          <w:szCs w:val="24"/>
        </w:rPr>
        <w:t xml:space="preserve"> a definição do tema, o problema, o objetivo e justificativa do projeto. E no decorrer de 20</w:t>
      </w:r>
      <w:r w:rsidR="008A6228">
        <w:rPr>
          <w:rFonts w:ascii="Arial" w:hAnsi="Arial" w:cs="Arial"/>
          <w:sz w:val="24"/>
          <w:szCs w:val="24"/>
        </w:rPr>
        <w:t>19</w:t>
      </w:r>
      <w:r w:rsidR="00EC04A4">
        <w:rPr>
          <w:rFonts w:ascii="Arial" w:hAnsi="Arial" w:cs="Arial"/>
          <w:sz w:val="24"/>
          <w:szCs w:val="24"/>
        </w:rPr>
        <w:t xml:space="preserve"> as atividades de revisão da literatura, a definição dos materiais e instrumentos. No primeiro semestre de 2019, a documentação dos requisitos do sistema</w:t>
      </w:r>
      <w:r w:rsidR="00D843C6">
        <w:rPr>
          <w:rFonts w:ascii="Arial" w:hAnsi="Arial" w:cs="Arial"/>
          <w:sz w:val="24"/>
          <w:szCs w:val="24"/>
        </w:rPr>
        <w:t>, a</w:t>
      </w:r>
      <w:r w:rsidR="008A6228">
        <w:rPr>
          <w:rFonts w:ascii="Arial" w:hAnsi="Arial" w:cs="Arial"/>
          <w:sz w:val="24"/>
          <w:szCs w:val="24"/>
        </w:rPr>
        <w:t xml:space="preserve"> modelagem do sistema onde foram </w:t>
      </w:r>
      <w:r w:rsidR="008A6228" w:rsidRPr="00536546">
        <w:rPr>
          <w:rFonts w:ascii="Arial" w:hAnsi="Arial" w:cs="Arial"/>
          <w:sz w:val="24"/>
          <w:szCs w:val="24"/>
        </w:rPr>
        <w:t>elaborados</w:t>
      </w:r>
      <w:r w:rsidR="00D843C6">
        <w:rPr>
          <w:rFonts w:ascii="Arial" w:hAnsi="Arial" w:cs="Arial"/>
          <w:sz w:val="24"/>
          <w:szCs w:val="24"/>
        </w:rPr>
        <w:t xml:space="preserve"> os diagramas de use case e de classe. A partir do segundo semestre de 2019, serão </w:t>
      </w:r>
      <w:r w:rsidR="00801D19">
        <w:rPr>
          <w:rFonts w:ascii="Arial" w:hAnsi="Arial" w:cs="Arial"/>
          <w:sz w:val="24"/>
          <w:szCs w:val="24"/>
        </w:rPr>
        <w:t>feitas</w:t>
      </w:r>
      <w:r w:rsidR="008A6228">
        <w:rPr>
          <w:rFonts w:ascii="Arial" w:hAnsi="Arial" w:cs="Arial"/>
          <w:sz w:val="24"/>
          <w:szCs w:val="24"/>
        </w:rPr>
        <w:t xml:space="preserve"> a modelagem das telas,</w:t>
      </w:r>
      <w:r w:rsidR="00D843C6">
        <w:rPr>
          <w:rFonts w:ascii="Arial" w:hAnsi="Arial" w:cs="Arial"/>
          <w:sz w:val="24"/>
          <w:szCs w:val="24"/>
        </w:rPr>
        <w:t xml:space="preserve"> o desenvolvimento </w:t>
      </w:r>
      <w:r w:rsidR="008A6228">
        <w:rPr>
          <w:rFonts w:ascii="Arial" w:hAnsi="Arial" w:cs="Arial"/>
          <w:sz w:val="24"/>
          <w:szCs w:val="24"/>
        </w:rPr>
        <w:t>do sistema</w:t>
      </w:r>
      <w:r w:rsidR="00930681">
        <w:rPr>
          <w:rFonts w:ascii="Arial" w:hAnsi="Arial" w:cs="Arial"/>
          <w:sz w:val="24"/>
          <w:szCs w:val="24"/>
        </w:rPr>
        <w:t>, a parte de testes,</w:t>
      </w:r>
      <w:r w:rsidR="00D843C6">
        <w:rPr>
          <w:rFonts w:ascii="Arial" w:hAnsi="Arial" w:cs="Arial"/>
          <w:sz w:val="24"/>
          <w:szCs w:val="24"/>
        </w:rPr>
        <w:t xml:space="preserve"> as considerações finais e os resulta</w:t>
      </w:r>
      <w:r w:rsidR="00801D19">
        <w:rPr>
          <w:rFonts w:ascii="Arial" w:hAnsi="Arial" w:cs="Arial"/>
          <w:sz w:val="24"/>
          <w:szCs w:val="24"/>
        </w:rPr>
        <w:t>dos.</w:t>
      </w:r>
    </w:p>
    <w:p w14:paraId="5314F8E7" w14:textId="77777777" w:rsidR="00193407" w:rsidRPr="00223B33" w:rsidRDefault="00193407" w:rsidP="00193407">
      <w:pPr>
        <w:spacing w:line="360" w:lineRule="auto"/>
        <w:jc w:val="center"/>
        <w:rPr>
          <w:rFonts w:ascii="Arial" w:hAnsi="Arial" w:cs="Arial"/>
          <w:sz w:val="20"/>
          <w:szCs w:val="24"/>
        </w:rPr>
      </w:pPr>
      <w:r>
        <w:rPr>
          <w:rFonts w:ascii="Arial" w:hAnsi="Arial" w:cs="Arial"/>
          <w:sz w:val="20"/>
          <w:szCs w:val="24"/>
        </w:rPr>
        <w:t>Figura 3: Cronograma do projeto</w:t>
      </w:r>
    </w:p>
    <w:tbl>
      <w:tblPr>
        <w:tblStyle w:val="Tabelacomgrade"/>
        <w:tblW w:w="0" w:type="auto"/>
        <w:tblLook w:val="04A0" w:firstRow="1" w:lastRow="0" w:firstColumn="1" w:lastColumn="0" w:noHBand="0" w:noVBand="1"/>
      </w:tblPr>
      <w:tblGrid>
        <w:gridCol w:w="3823"/>
        <w:gridCol w:w="1559"/>
        <w:gridCol w:w="1559"/>
        <w:gridCol w:w="1553"/>
      </w:tblGrid>
      <w:tr w:rsidR="00193407" w:rsidRPr="00B602CB" w14:paraId="2F7CA6E0" w14:textId="77777777" w:rsidTr="00752D90">
        <w:tc>
          <w:tcPr>
            <w:tcW w:w="3823" w:type="dxa"/>
          </w:tcPr>
          <w:p w14:paraId="669DA509" w14:textId="77777777" w:rsidR="00193407" w:rsidRPr="008A0D79" w:rsidRDefault="00193407" w:rsidP="00752D90">
            <w:pPr>
              <w:spacing w:line="360" w:lineRule="auto"/>
              <w:jc w:val="center"/>
              <w:rPr>
                <w:rFonts w:ascii="Arial" w:hAnsi="Arial" w:cs="Arial"/>
                <w:b/>
                <w:sz w:val="20"/>
                <w:szCs w:val="20"/>
              </w:rPr>
            </w:pPr>
            <w:r w:rsidRPr="008A0D79">
              <w:rPr>
                <w:rFonts w:ascii="Arial" w:hAnsi="Arial" w:cs="Arial"/>
                <w:b/>
                <w:sz w:val="20"/>
                <w:szCs w:val="20"/>
              </w:rPr>
              <w:t>Atividades</w:t>
            </w:r>
          </w:p>
        </w:tc>
        <w:tc>
          <w:tcPr>
            <w:tcW w:w="1559" w:type="dxa"/>
          </w:tcPr>
          <w:p w14:paraId="48D1326B" w14:textId="77777777" w:rsidR="00193407" w:rsidRPr="008A0D79" w:rsidRDefault="00193407" w:rsidP="00752D90">
            <w:pPr>
              <w:spacing w:line="360" w:lineRule="auto"/>
              <w:jc w:val="center"/>
              <w:rPr>
                <w:rFonts w:ascii="Arial" w:hAnsi="Arial" w:cs="Arial"/>
                <w:b/>
                <w:sz w:val="20"/>
                <w:szCs w:val="20"/>
              </w:rPr>
            </w:pPr>
            <w:r w:rsidRPr="008A0D79">
              <w:rPr>
                <w:rFonts w:ascii="Arial" w:hAnsi="Arial" w:cs="Arial"/>
                <w:b/>
                <w:sz w:val="20"/>
                <w:szCs w:val="20"/>
              </w:rPr>
              <w:t>2-2018</w:t>
            </w:r>
          </w:p>
        </w:tc>
        <w:tc>
          <w:tcPr>
            <w:tcW w:w="1559" w:type="dxa"/>
          </w:tcPr>
          <w:p w14:paraId="1C881F25" w14:textId="77777777" w:rsidR="00193407" w:rsidRPr="008A0D79" w:rsidRDefault="00193407" w:rsidP="00752D90">
            <w:pPr>
              <w:spacing w:line="360" w:lineRule="auto"/>
              <w:jc w:val="center"/>
              <w:rPr>
                <w:rFonts w:ascii="Arial" w:hAnsi="Arial" w:cs="Arial"/>
                <w:b/>
                <w:sz w:val="20"/>
                <w:szCs w:val="20"/>
              </w:rPr>
            </w:pPr>
            <w:r w:rsidRPr="008A0D79">
              <w:rPr>
                <w:rFonts w:ascii="Arial" w:hAnsi="Arial" w:cs="Arial"/>
                <w:b/>
                <w:sz w:val="20"/>
                <w:szCs w:val="20"/>
              </w:rPr>
              <w:t>1-2019</w:t>
            </w:r>
          </w:p>
        </w:tc>
        <w:tc>
          <w:tcPr>
            <w:tcW w:w="1553" w:type="dxa"/>
          </w:tcPr>
          <w:p w14:paraId="2D1F93FA" w14:textId="77777777" w:rsidR="00193407" w:rsidRPr="008A0D79" w:rsidRDefault="00193407" w:rsidP="00752D90">
            <w:pPr>
              <w:spacing w:line="360" w:lineRule="auto"/>
              <w:jc w:val="center"/>
              <w:rPr>
                <w:rFonts w:ascii="Arial" w:hAnsi="Arial" w:cs="Arial"/>
                <w:b/>
                <w:sz w:val="20"/>
                <w:szCs w:val="20"/>
              </w:rPr>
            </w:pPr>
            <w:r w:rsidRPr="008A0D79">
              <w:rPr>
                <w:rFonts w:ascii="Arial" w:hAnsi="Arial" w:cs="Arial"/>
                <w:b/>
                <w:sz w:val="20"/>
                <w:szCs w:val="20"/>
              </w:rPr>
              <w:t>2-2019</w:t>
            </w:r>
          </w:p>
        </w:tc>
      </w:tr>
      <w:tr w:rsidR="00193407" w:rsidRPr="00B602CB" w14:paraId="4F158D6B" w14:textId="77777777" w:rsidTr="00752D90">
        <w:tc>
          <w:tcPr>
            <w:tcW w:w="3823" w:type="dxa"/>
          </w:tcPr>
          <w:p w14:paraId="5C1ABD09"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 xml:space="preserve">Definição do tema, problema, objetivo, e justificativa </w:t>
            </w:r>
          </w:p>
        </w:tc>
        <w:tc>
          <w:tcPr>
            <w:tcW w:w="1559" w:type="dxa"/>
          </w:tcPr>
          <w:p w14:paraId="08D2DE0F"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9" w:type="dxa"/>
          </w:tcPr>
          <w:p w14:paraId="1C9DAC7C" w14:textId="77777777" w:rsidR="00193407" w:rsidRPr="00B602CB" w:rsidRDefault="00193407" w:rsidP="00752D90">
            <w:pPr>
              <w:spacing w:line="360" w:lineRule="auto"/>
              <w:jc w:val="center"/>
              <w:rPr>
                <w:rFonts w:ascii="Arial" w:hAnsi="Arial" w:cs="Arial"/>
                <w:sz w:val="20"/>
                <w:szCs w:val="20"/>
              </w:rPr>
            </w:pPr>
          </w:p>
        </w:tc>
        <w:tc>
          <w:tcPr>
            <w:tcW w:w="1553" w:type="dxa"/>
          </w:tcPr>
          <w:p w14:paraId="67EECC03" w14:textId="77777777" w:rsidR="00193407" w:rsidRPr="00B602CB" w:rsidRDefault="00193407" w:rsidP="00752D90">
            <w:pPr>
              <w:spacing w:line="360" w:lineRule="auto"/>
              <w:jc w:val="center"/>
              <w:rPr>
                <w:rFonts w:ascii="Arial" w:hAnsi="Arial" w:cs="Arial"/>
                <w:sz w:val="20"/>
                <w:szCs w:val="20"/>
              </w:rPr>
            </w:pPr>
          </w:p>
        </w:tc>
      </w:tr>
      <w:tr w:rsidR="00193407" w:rsidRPr="00B602CB" w14:paraId="478D08A6" w14:textId="77777777" w:rsidTr="00752D90">
        <w:tc>
          <w:tcPr>
            <w:tcW w:w="3823" w:type="dxa"/>
          </w:tcPr>
          <w:p w14:paraId="08DF2528"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Revisão da literatura</w:t>
            </w:r>
          </w:p>
        </w:tc>
        <w:tc>
          <w:tcPr>
            <w:tcW w:w="1559" w:type="dxa"/>
          </w:tcPr>
          <w:p w14:paraId="73A1167E"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9" w:type="dxa"/>
          </w:tcPr>
          <w:p w14:paraId="05E8CB00"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3" w:type="dxa"/>
          </w:tcPr>
          <w:p w14:paraId="4EC06FC7"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r>
      <w:tr w:rsidR="00193407" w:rsidRPr="00B602CB" w14:paraId="1C18509A" w14:textId="77777777" w:rsidTr="00752D90">
        <w:tc>
          <w:tcPr>
            <w:tcW w:w="3823" w:type="dxa"/>
          </w:tcPr>
          <w:p w14:paraId="08919C9A"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Definição dos materiais e instrumentos</w:t>
            </w:r>
          </w:p>
        </w:tc>
        <w:tc>
          <w:tcPr>
            <w:tcW w:w="1559" w:type="dxa"/>
          </w:tcPr>
          <w:p w14:paraId="553180AF"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9" w:type="dxa"/>
          </w:tcPr>
          <w:p w14:paraId="67229103"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3" w:type="dxa"/>
          </w:tcPr>
          <w:p w14:paraId="34221F52" w14:textId="77777777" w:rsidR="00193407" w:rsidRPr="00B602CB" w:rsidRDefault="00193407" w:rsidP="00752D90">
            <w:pPr>
              <w:spacing w:line="360" w:lineRule="auto"/>
              <w:jc w:val="center"/>
              <w:rPr>
                <w:rFonts w:ascii="Arial" w:hAnsi="Arial" w:cs="Arial"/>
                <w:sz w:val="20"/>
                <w:szCs w:val="20"/>
              </w:rPr>
            </w:pPr>
          </w:p>
        </w:tc>
      </w:tr>
      <w:tr w:rsidR="00193407" w:rsidRPr="00B602CB" w14:paraId="3697A753" w14:textId="77777777" w:rsidTr="00752D90">
        <w:tc>
          <w:tcPr>
            <w:tcW w:w="3823" w:type="dxa"/>
          </w:tcPr>
          <w:p w14:paraId="6BD8E62E" w14:textId="77777777" w:rsidR="00193407" w:rsidRDefault="00193407" w:rsidP="00752D90">
            <w:pPr>
              <w:spacing w:line="360" w:lineRule="auto"/>
              <w:jc w:val="center"/>
              <w:rPr>
                <w:rFonts w:ascii="Arial" w:hAnsi="Arial" w:cs="Arial"/>
                <w:sz w:val="20"/>
                <w:szCs w:val="20"/>
              </w:rPr>
            </w:pPr>
            <w:r w:rsidRPr="008874A1">
              <w:rPr>
                <w:rFonts w:ascii="Arial" w:hAnsi="Arial" w:cs="Arial"/>
                <w:sz w:val="20"/>
                <w:szCs w:val="20"/>
              </w:rPr>
              <w:t>Documento de requisitos</w:t>
            </w:r>
            <w:r>
              <w:rPr>
                <w:rFonts w:ascii="Arial" w:hAnsi="Arial" w:cs="Arial"/>
                <w:sz w:val="20"/>
                <w:szCs w:val="20"/>
              </w:rPr>
              <w:t xml:space="preserve"> </w:t>
            </w:r>
          </w:p>
        </w:tc>
        <w:tc>
          <w:tcPr>
            <w:tcW w:w="1559" w:type="dxa"/>
          </w:tcPr>
          <w:p w14:paraId="7B03626D" w14:textId="77777777" w:rsidR="00193407" w:rsidRDefault="00193407" w:rsidP="00752D90">
            <w:pPr>
              <w:spacing w:line="360" w:lineRule="auto"/>
              <w:jc w:val="center"/>
              <w:rPr>
                <w:rFonts w:ascii="Arial" w:hAnsi="Arial" w:cs="Arial"/>
                <w:sz w:val="20"/>
                <w:szCs w:val="20"/>
              </w:rPr>
            </w:pPr>
          </w:p>
        </w:tc>
        <w:tc>
          <w:tcPr>
            <w:tcW w:w="1559" w:type="dxa"/>
          </w:tcPr>
          <w:p w14:paraId="4BE3E935"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3" w:type="dxa"/>
          </w:tcPr>
          <w:p w14:paraId="0176689B" w14:textId="32729FA6" w:rsidR="00193407" w:rsidRPr="00B602CB" w:rsidRDefault="008874A1" w:rsidP="00752D90">
            <w:pPr>
              <w:spacing w:line="360" w:lineRule="auto"/>
              <w:jc w:val="center"/>
              <w:rPr>
                <w:rFonts w:ascii="Arial" w:hAnsi="Arial" w:cs="Arial"/>
                <w:sz w:val="20"/>
                <w:szCs w:val="20"/>
              </w:rPr>
            </w:pPr>
            <w:r>
              <w:rPr>
                <w:rFonts w:ascii="Arial" w:hAnsi="Arial" w:cs="Arial"/>
                <w:sz w:val="20"/>
                <w:szCs w:val="20"/>
              </w:rPr>
              <w:t>X</w:t>
            </w:r>
          </w:p>
        </w:tc>
      </w:tr>
      <w:tr w:rsidR="00193407" w:rsidRPr="00B602CB" w14:paraId="3AB6C40F" w14:textId="77777777" w:rsidTr="00752D90">
        <w:tc>
          <w:tcPr>
            <w:tcW w:w="3823" w:type="dxa"/>
          </w:tcPr>
          <w:p w14:paraId="72FAEAA6" w14:textId="602F2E77" w:rsidR="00193407" w:rsidRDefault="00193407" w:rsidP="00752D90">
            <w:pPr>
              <w:spacing w:line="360" w:lineRule="auto"/>
              <w:jc w:val="center"/>
              <w:rPr>
                <w:rFonts w:ascii="Arial" w:hAnsi="Arial" w:cs="Arial"/>
                <w:sz w:val="20"/>
                <w:szCs w:val="20"/>
              </w:rPr>
            </w:pPr>
            <w:r>
              <w:rPr>
                <w:rFonts w:ascii="Arial" w:hAnsi="Arial" w:cs="Arial"/>
                <w:sz w:val="20"/>
                <w:szCs w:val="20"/>
              </w:rPr>
              <w:t>Modelagem do Sistema 1 ( diagramas  use case, classe)</w:t>
            </w:r>
          </w:p>
        </w:tc>
        <w:tc>
          <w:tcPr>
            <w:tcW w:w="1559" w:type="dxa"/>
          </w:tcPr>
          <w:p w14:paraId="1F08E342" w14:textId="77777777" w:rsidR="00193407" w:rsidRDefault="00193407" w:rsidP="00752D90">
            <w:pPr>
              <w:spacing w:line="360" w:lineRule="auto"/>
              <w:jc w:val="center"/>
              <w:rPr>
                <w:rFonts w:ascii="Arial" w:hAnsi="Arial" w:cs="Arial"/>
                <w:sz w:val="20"/>
                <w:szCs w:val="20"/>
              </w:rPr>
            </w:pPr>
          </w:p>
        </w:tc>
        <w:tc>
          <w:tcPr>
            <w:tcW w:w="1559" w:type="dxa"/>
          </w:tcPr>
          <w:p w14:paraId="330325AE"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X</w:t>
            </w:r>
          </w:p>
        </w:tc>
        <w:tc>
          <w:tcPr>
            <w:tcW w:w="1553" w:type="dxa"/>
          </w:tcPr>
          <w:p w14:paraId="1AC961B9" w14:textId="77777777" w:rsidR="00193407" w:rsidRPr="00B602CB" w:rsidRDefault="00193407" w:rsidP="00752D90">
            <w:pPr>
              <w:spacing w:line="360" w:lineRule="auto"/>
              <w:jc w:val="center"/>
              <w:rPr>
                <w:rFonts w:ascii="Arial" w:hAnsi="Arial" w:cs="Arial"/>
                <w:sz w:val="20"/>
                <w:szCs w:val="20"/>
              </w:rPr>
            </w:pPr>
          </w:p>
        </w:tc>
      </w:tr>
      <w:tr w:rsidR="00193407" w:rsidRPr="00B602CB" w14:paraId="2DA18F16" w14:textId="77777777" w:rsidTr="00752D90">
        <w:tc>
          <w:tcPr>
            <w:tcW w:w="3823" w:type="dxa"/>
          </w:tcPr>
          <w:p w14:paraId="108C42BA"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Modelagem do Sistema 2 ( Telas )</w:t>
            </w:r>
          </w:p>
        </w:tc>
        <w:tc>
          <w:tcPr>
            <w:tcW w:w="1559" w:type="dxa"/>
          </w:tcPr>
          <w:p w14:paraId="6FE893C9" w14:textId="77777777" w:rsidR="00193407" w:rsidRDefault="00193407" w:rsidP="00752D90">
            <w:pPr>
              <w:spacing w:line="360" w:lineRule="auto"/>
              <w:jc w:val="center"/>
              <w:rPr>
                <w:rFonts w:ascii="Arial" w:hAnsi="Arial" w:cs="Arial"/>
                <w:sz w:val="20"/>
                <w:szCs w:val="20"/>
              </w:rPr>
            </w:pPr>
          </w:p>
        </w:tc>
        <w:tc>
          <w:tcPr>
            <w:tcW w:w="1559" w:type="dxa"/>
          </w:tcPr>
          <w:p w14:paraId="487A8B64" w14:textId="77777777" w:rsidR="00193407" w:rsidRDefault="00193407" w:rsidP="00752D90">
            <w:pPr>
              <w:spacing w:line="360" w:lineRule="auto"/>
              <w:jc w:val="center"/>
              <w:rPr>
                <w:rFonts w:ascii="Arial" w:hAnsi="Arial" w:cs="Arial"/>
                <w:sz w:val="20"/>
                <w:szCs w:val="20"/>
              </w:rPr>
            </w:pPr>
          </w:p>
        </w:tc>
        <w:tc>
          <w:tcPr>
            <w:tcW w:w="1553" w:type="dxa"/>
          </w:tcPr>
          <w:p w14:paraId="20426175"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X</w:t>
            </w:r>
          </w:p>
        </w:tc>
      </w:tr>
      <w:tr w:rsidR="00193407" w:rsidRPr="00B602CB" w14:paraId="142262C7" w14:textId="77777777" w:rsidTr="00752D90">
        <w:tc>
          <w:tcPr>
            <w:tcW w:w="3823" w:type="dxa"/>
          </w:tcPr>
          <w:p w14:paraId="29FB00B5"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Desenvolvimento do sistema/ Teste</w:t>
            </w:r>
          </w:p>
        </w:tc>
        <w:tc>
          <w:tcPr>
            <w:tcW w:w="1559" w:type="dxa"/>
          </w:tcPr>
          <w:p w14:paraId="1D56DEB2" w14:textId="77777777" w:rsidR="00193407" w:rsidRDefault="00193407" w:rsidP="00752D90">
            <w:pPr>
              <w:spacing w:line="360" w:lineRule="auto"/>
              <w:jc w:val="center"/>
              <w:rPr>
                <w:rFonts w:ascii="Arial" w:hAnsi="Arial" w:cs="Arial"/>
                <w:sz w:val="20"/>
                <w:szCs w:val="20"/>
              </w:rPr>
            </w:pPr>
          </w:p>
        </w:tc>
        <w:tc>
          <w:tcPr>
            <w:tcW w:w="1559" w:type="dxa"/>
          </w:tcPr>
          <w:p w14:paraId="28AA1C52" w14:textId="77777777" w:rsidR="00193407" w:rsidRDefault="00193407" w:rsidP="00752D90">
            <w:pPr>
              <w:spacing w:line="360" w:lineRule="auto"/>
              <w:jc w:val="center"/>
              <w:rPr>
                <w:rFonts w:ascii="Arial" w:hAnsi="Arial" w:cs="Arial"/>
                <w:sz w:val="20"/>
                <w:szCs w:val="20"/>
              </w:rPr>
            </w:pPr>
          </w:p>
        </w:tc>
        <w:tc>
          <w:tcPr>
            <w:tcW w:w="1553" w:type="dxa"/>
          </w:tcPr>
          <w:p w14:paraId="210D3E79" w14:textId="77777777" w:rsidR="00193407" w:rsidRPr="00B602CB" w:rsidRDefault="00193407" w:rsidP="00752D90">
            <w:pPr>
              <w:spacing w:line="360" w:lineRule="auto"/>
              <w:jc w:val="center"/>
              <w:rPr>
                <w:rFonts w:ascii="Arial" w:hAnsi="Arial" w:cs="Arial"/>
                <w:sz w:val="20"/>
                <w:szCs w:val="20"/>
              </w:rPr>
            </w:pPr>
            <w:r>
              <w:rPr>
                <w:rFonts w:ascii="Arial" w:hAnsi="Arial" w:cs="Arial"/>
                <w:sz w:val="20"/>
                <w:szCs w:val="20"/>
              </w:rPr>
              <w:t>X</w:t>
            </w:r>
          </w:p>
        </w:tc>
      </w:tr>
      <w:tr w:rsidR="00193407" w:rsidRPr="00B602CB" w14:paraId="47E7BB99" w14:textId="77777777" w:rsidTr="00752D90">
        <w:tc>
          <w:tcPr>
            <w:tcW w:w="3823" w:type="dxa"/>
          </w:tcPr>
          <w:p w14:paraId="06343653"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Resultado/ Considerações Finais</w:t>
            </w:r>
          </w:p>
        </w:tc>
        <w:tc>
          <w:tcPr>
            <w:tcW w:w="1559" w:type="dxa"/>
          </w:tcPr>
          <w:p w14:paraId="1C14D350" w14:textId="77777777" w:rsidR="00193407" w:rsidRDefault="00193407" w:rsidP="00752D90">
            <w:pPr>
              <w:spacing w:line="360" w:lineRule="auto"/>
              <w:jc w:val="center"/>
              <w:rPr>
                <w:rFonts w:ascii="Arial" w:hAnsi="Arial" w:cs="Arial"/>
                <w:sz w:val="20"/>
                <w:szCs w:val="20"/>
              </w:rPr>
            </w:pPr>
          </w:p>
        </w:tc>
        <w:tc>
          <w:tcPr>
            <w:tcW w:w="1559" w:type="dxa"/>
          </w:tcPr>
          <w:p w14:paraId="65FB70A3" w14:textId="77777777" w:rsidR="00193407" w:rsidRDefault="00193407" w:rsidP="00752D90">
            <w:pPr>
              <w:spacing w:line="360" w:lineRule="auto"/>
              <w:jc w:val="center"/>
              <w:rPr>
                <w:rFonts w:ascii="Arial" w:hAnsi="Arial" w:cs="Arial"/>
                <w:sz w:val="20"/>
                <w:szCs w:val="20"/>
              </w:rPr>
            </w:pPr>
          </w:p>
        </w:tc>
        <w:tc>
          <w:tcPr>
            <w:tcW w:w="1553" w:type="dxa"/>
          </w:tcPr>
          <w:p w14:paraId="7A1D0F7A" w14:textId="77777777" w:rsidR="00193407" w:rsidRDefault="00193407" w:rsidP="00752D90">
            <w:pPr>
              <w:spacing w:line="360" w:lineRule="auto"/>
              <w:jc w:val="center"/>
              <w:rPr>
                <w:rFonts w:ascii="Arial" w:hAnsi="Arial" w:cs="Arial"/>
                <w:sz w:val="20"/>
                <w:szCs w:val="20"/>
              </w:rPr>
            </w:pPr>
            <w:r>
              <w:rPr>
                <w:rFonts w:ascii="Arial" w:hAnsi="Arial" w:cs="Arial"/>
                <w:sz w:val="20"/>
                <w:szCs w:val="20"/>
              </w:rPr>
              <w:t>X</w:t>
            </w:r>
          </w:p>
        </w:tc>
      </w:tr>
      <w:tr w:rsidR="00193407" w:rsidRPr="00B602CB" w14:paraId="60153AF7" w14:textId="77777777" w:rsidTr="00752D90">
        <w:tc>
          <w:tcPr>
            <w:tcW w:w="3823" w:type="dxa"/>
          </w:tcPr>
          <w:p w14:paraId="2014B539" w14:textId="77777777" w:rsidR="00193407" w:rsidRDefault="00193407" w:rsidP="00752D90">
            <w:pPr>
              <w:spacing w:line="360" w:lineRule="auto"/>
              <w:jc w:val="center"/>
              <w:rPr>
                <w:rFonts w:ascii="Arial" w:hAnsi="Arial" w:cs="Arial"/>
                <w:sz w:val="20"/>
                <w:szCs w:val="20"/>
              </w:rPr>
            </w:pPr>
          </w:p>
        </w:tc>
        <w:tc>
          <w:tcPr>
            <w:tcW w:w="1559" w:type="dxa"/>
          </w:tcPr>
          <w:p w14:paraId="557920F9" w14:textId="77777777" w:rsidR="00193407" w:rsidRDefault="00193407" w:rsidP="00752D90">
            <w:pPr>
              <w:spacing w:line="360" w:lineRule="auto"/>
              <w:jc w:val="center"/>
              <w:rPr>
                <w:rFonts w:ascii="Arial" w:hAnsi="Arial" w:cs="Arial"/>
                <w:sz w:val="20"/>
                <w:szCs w:val="20"/>
              </w:rPr>
            </w:pPr>
          </w:p>
        </w:tc>
        <w:tc>
          <w:tcPr>
            <w:tcW w:w="1559" w:type="dxa"/>
          </w:tcPr>
          <w:p w14:paraId="22F2E56C" w14:textId="77777777" w:rsidR="00193407" w:rsidRDefault="00193407" w:rsidP="00752D90">
            <w:pPr>
              <w:spacing w:line="360" w:lineRule="auto"/>
              <w:jc w:val="center"/>
              <w:rPr>
                <w:rFonts w:ascii="Arial" w:hAnsi="Arial" w:cs="Arial"/>
                <w:sz w:val="20"/>
                <w:szCs w:val="20"/>
              </w:rPr>
            </w:pPr>
          </w:p>
        </w:tc>
        <w:tc>
          <w:tcPr>
            <w:tcW w:w="1553" w:type="dxa"/>
          </w:tcPr>
          <w:p w14:paraId="5B582877" w14:textId="77777777" w:rsidR="00193407" w:rsidRDefault="00193407" w:rsidP="00752D90">
            <w:pPr>
              <w:spacing w:line="360" w:lineRule="auto"/>
              <w:jc w:val="center"/>
              <w:rPr>
                <w:rFonts w:ascii="Arial" w:hAnsi="Arial" w:cs="Arial"/>
                <w:sz w:val="20"/>
                <w:szCs w:val="20"/>
              </w:rPr>
            </w:pPr>
          </w:p>
        </w:tc>
      </w:tr>
    </w:tbl>
    <w:p w14:paraId="2983F87D" w14:textId="77777777" w:rsidR="00193407" w:rsidRPr="00B602CB" w:rsidRDefault="00193407" w:rsidP="00193407">
      <w:pPr>
        <w:spacing w:line="360" w:lineRule="auto"/>
        <w:jc w:val="center"/>
        <w:rPr>
          <w:rFonts w:ascii="Arial" w:hAnsi="Arial" w:cs="Arial"/>
          <w:sz w:val="20"/>
          <w:szCs w:val="20"/>
        </w:rPr>
      </w:pPr>
      <w:r>
        <w:rPr>
          <w:rFonts w:ascii="Arial" w:hAnsi="Arial" w:cs="Arial"/>
          <w:sz w:val="20"/>
          <w:szCs w:val="20"/>
        </w:rPr>
        <w:t>Fonte: autores</w:t>
      </w:r>
    </w:p>
    <w:p w14:paraId="46E09652" w14:textId="12858782" w:rsidR="00801D19" w:rsidRDefault="00193407" w:rsidP="00193407">
      <w:pPr>
        <w:spacing w:line="360" w:lineRule="auto"/>
        <w:jc w:val="both"/>
        <w:rPr>
          <w:rFonts w:ascii="Arial" w:hAnsi="Arial" w:cs="Arial"/>
          <w:sz w:val="24"/>
          <w:szCs w:val="24"/>
        </w:rPr>
      </w:pPr>
      <w:r>
        <w:rPr>
          <w:rFonts w:ascii="Arial" w:hAnsi="Arial" w:cs="Arial"/>
          <w:sz w:val="24"/>
          <w:szCs w:val="24"/>
        </w:rPr>
        <w:tab/>
      </w:r>
    </w:p>
    <w:p w14:paraId="2FAC51DD" w14:textId="6D439EC0" w:rsidR="00B2709A" w:rsidRPr="00317DFD" w:rsidRDefault="00B2709A" w:rsidP="00317DFD">
      <w:pPr>
        <w:pStyle w:val="Ttulo1"/>
        <w:jc w:val="center"/>
        <w:rPr>
          <w:rFonts w:ascii="Arial" w:hAnsi="Arial" w:cs="Arial"/>
          <w:b/>
          <w:sz w:val="24"/>
          <w:szCs w:val="24"/>
        </w:rPr>
      </w:pPr>
      <w:bookmarkStart w:id="49" w:name="_Toc530507782"/>
      <w:r>
        <w:rPr>
          <w:rFonts w:eastAsia="Arial"/>
          <w:szCs w:val="28"/>
        </w:rPr>
        <w:br w:type="page"/>
      </w:r>
      <w:bookmarkStart w:id="50" w:name="_Toc9939263"/>
      <w:r w:rsidRPr="00317DFD">
        <w:rPr>
          <w:rFonts w:ascii="Arial" w:hAnsi="Arial" w:cs="Arial"/>
          <w:b/>
          <w:color w:val="auto"/>
        </w:rPr>
        <w:lastRenderedPageBreak/>
        <w:t>REFERÊNCIAS</w:t>
      </w:r>
      <w:bookmarkEnd w:id="50"/>
    </w:p>
    <w:p w14:paraId="00CD6042" w14:textId="77777777" w:rsidR="00B2709A" w:rsidRPr="002F23F0" w:rsidRDefault="00B2709A" w:rsidP="00B2709A">
      <w:pPr>
        <w:spacing w:line="240" w:lineRule="auto"/>
        <w:rPr>
          <w:rFonts w:ascii="Arial" w:hAnsi="Arial" w:cs="Arial"/>
          <w:sz w:val="24"/>
        </w:rPr>
      </w:pPr>
      <w:r>
        <w:rPr>
          <w:rFonts w:ascii="Arial" w:hAnsi="Arial" w:cs="Arial"/>
          <w:sz w:val="24"/>
        </w:rPr>
        <w:t xml:space="preserve">ANDRADE. L, E. </w:t>
      </w:r>
      <w:r>
        <w:rPr>
          <w:rFonts w:ascii="Arial" w:hAnsi="Arial" w:cs="Arial"/>
          <w:b/>
          <w:sz w:val="24"/>
        </w:rPr>
        <w:t xml:space="preserve">Introdução a Pesquisa Operacional: </w:t>
      </w:r>
      <w:r>
        <w:rPr>
          <w:rFonts w:ascii="Arial" w:hAnsi="Arial" w:cs="Arial"/>
          <w:sz w:val="24"/>
        </w:rPr>
        <w:t xml:space="preserve"> Métodos e modelos para Análise de Decisões. 4. Ed. Rio de Janeiro: LTC, 2009.</w:t>
      </w:r>
    </w:p>
    <w:p w14:paraId="61F276B4" w14:textId="77777777" w:rsidR="00B2709A" w:rsidRPr="00177EF6" w:rsidRDefault="00B2709A" w:rsidP="00B2709A">
      <w:pPr>
        <w:spacing w:line="240" w:lineRule="auto"/>
        <w:rPr>
          <w:rFonts w:ascii="Arial" w:hAnsi="Arial" w:cs="Arial"/>
          <w:sz w:val="24"/>
        </w:rPr>
      </w:pPr>
      <w:r w:rsidRPr="00177EF6">
        <w:rPr>
          <w:rFonts w:ascii="Arial" w:hAnsi="Arial" w:cs="Arial"/>
          <w:sz w:val="24"/>
        </w:rPr>
        <w:t>ASTAH</w:t>
      </w:r>
      <w:r>
        <w:rPr>
          <w:rFonts w:ascii="Arial" w:hAnsi="Arial" w:cs="Arial"/>
          <w:sz w:val="24"/>
        </w:rPr>
        <w:t xml:space="preserve">. </w:t>
      </w:r>
      <w:proofErr w:type="spellStart"/>
      <w:r>
        <w:rPr>
          <w:rFonts w:ascii="Arial" w:hAnsi="Arial" w:cs="Arial"/>
          <w:b/>
          <w:sz w:val="24"/>
        </w:rPr>
        <w:t>Astah</w:t>
      </w:r>
      <w:proofErr w:type="spellEnd"/>
      <w:r>
        <w:rPr>
          <w:rFonts w:ascii="Arial" w:hAnsi="Arial" w:cs="Arial"/>
          <w:b/>
          <w:sz w:val="24"/>
        </w:rPr>
        <w:t xml:space="preserve"> </w:t>
      </w:r>
      <w:r w:rsidRPr="00177EF6">
        <w:rPr>
          <w:rFonts w:ascii="Arial" w:hAnsi="Arial" w:cs="Arial"/>
          <w:b/>
          <w:i/>
          <w:sz w:val="24"/>
        </w:rPr>
        <w:t>professional.</w:t>
      </w:r>
      <w:r>
        <w:rPr>
          <w:rFonts w:ascii="Arial" w:hAnsi="Arial" w:cs="Arial"/>
          <w:sz w:val="24"/>
        </w:rPr>
        <w:t xml:space="preserve"> Disponível em &lt;</w:t>
      </w:r>
      <w:r w:rsidRPr="00177EF6">
        <w:rPr>
          <w:rFonts w:ascii="Arial" w:hAnsi="Arial" w:cs="Arial"/>
          <w:sz w:val="24"/>
        </w:rPr>
        <w:t>http://astah.net/</w:t>
      </w:r>
      <w:proofErr w:type="spellStart"/>
      <w:r w:rsidRPr="00177EF6">
        <w:rPr>
          <w:rFonts w:ascii="Arial" w:hAnsi="Arial" w:cs="Arial"/>
          <w:sz w:val="24"/>
        </w:rPr>
        <w:t>editions</w:t>
      </w:r>
      <w:proofErr w:type="spellEnd"/>
      <w:r w:rsidRPr="00177EF6">
        <w:rPr>
          <w:rFonts w:ascii="Arial" w:hAnsi="Arial" w:cs="Arial"/>
          <w:sz w:val="24"/>
        </w:rPr>
        <w:t>/professional</w:t>
      </w:r>
      <w:r>
        <w:rPr>
          <w:rFonts w:ascii="Arial" w:hAnsi="Arial" w:cs="Arial"/>
          <w:sz w:val="24"/>
        </w:rPr>
        <w:t>&gt; Acesso em 29 nov. 2018</w:t>
      </w:r>
    </w:p>
    <w:p w14:paraId="2DC0B01C" w14:textId="77777777" w:rsidR="00B2709A" w:rsidRDefault="00B2709A" w:rsidP="00B2709A">
      <w:pPr>
        <w:spacing w:line="240" w:lineRule="auto"/>
        <w:rPr>
          <w:rFonts w:ascii="Arial" w:hAnsi="Arial" w:cs="Arial"/>
          <w:sz w:val="24"/>
          <w:szCs w:val="24"/>
        </w:rPr>
      </w:pPr>
      <w:r>
        <w:rPr>
          <w:rFonts w:ascii="Arial" w:hAnsi="Arial" w:cs="Arial"/>
          <w:sz w:val="24"/>
        </w:rPr>
        <w:t xml:space="preserve">BALLOU, H. R.; </w:t>
      </w:r>
      <w:r>
        <w:rPr>
          <w:rFonts w:ascii="Arial" w:hAnsi="Arial" w:cs="Arial"/>
          <w:b/>
          <w:sz w:val="24"/>
        </w:rPr>
        <w:t>Gerenciamento da cadeia de suprimentos/logística empresarial.</w:t>
      </w:r>
      <w:r>
        <w:rPr>
          <w:rFonts w:ascii="Arial" w:hAnsi="Arial" w:cs="Arial"/>
          <w:sz w:val="24"/>
        </w:rPr>
        <w:t xml:space="preserve"> 5. ed. São Paulo: Bookman, 2009.</w:t>
      </w:r>
    </w:p>
    <w:p w14:paraId="5430E382"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BALLOU, H. R.; </w:t>
      </w:r>
      <w:r>
        <w:rPr>
          <w:rFonts w:ascii="Arial" w:hAnsi="Arial" w:cs="Arial"/>
          <w:b/>
          <w:sz w:val="24"/>
          <w:szCs w:val="24"/>
        </w:rPr>
        <w:t>Logística Empresarial</w:t>
      </w:r>
      <w:r>
        <w:rPr>
          <w:rFonts w:ascii="Arial" w:hAnsi="Arial" w:cs="Arial"/>
          <w:sz w:val="24"/>
          <w:szCs w:val="24"/>
        </w:rPr>
        <w:t xml:space="preserve"> Transportes administração de materiais distribuição física. São Paulo: Atlas, 2008.</w:t>
      </w:r>
    </w:p>
    <w:p w14:paraId="7294DB0C"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BARNES, D. J.; </w:t>
      </w:r>
      <w:r w:rsidRPr="00BF198C">
        <w:rPr>
          <w:rFonts w:ascii="Arial" w:hAnsi="Arial" w:cs="Arial"/>
          <w:b/>
          <w:sz w:val="24"/>
          <w:szCs w:val="24"/>
        </w:rPr>
        <w:t>Programação Orientada a Objeto:</w:t>
      </w:r>
      <w:r>
        <w:rPr>
          <w:rFonts w:ascii="Arial" w:hAnsi="Arial" w:cs="Arial"/>
          <w:sz w:val="24"/>
          <w:szCs w:val="24"/>
        </w:rPr>
        <w:t xml:space="preserve"> Uma Introdução Prática Utilizando </w:t>
      </w:r>
      <w:proofErr w:type="spellStart"/>
      <w:r>
        <w:rPr>
          <w:rFonts w:ascii="Arial" w:hAnsi="Arial" w:cs="Arial"/>
          <w:sz w:val="24"/>
          <w:szCs w:val="24"/>
        </w:rPr>
        <w:t>BlueJ</w:t>
      </w:r>
      <w:proofErr w:type="spellEnd"/>
      <w:r>
        <w:rPr>
          <w:rFonts w:ascii="Arial" w:hAnsi="Arial" w:cs="Arial"/>
          <w:sz w:val="24"/>
          <w:szCs w:val="24"/>
        </w:rPr>
        <w:t>. São Paulo: Pearson Prentice, 2004.</w:t>
      </w:r>
    </w:p>
    <w:p w14:paraId="53A45FFB" w14:textId="77777777" w:rsidR="00B2709A" w:rsidRPr="003139E7" w:rsidRDefault="00B2709A" w:rsidP="00B2709A">
      <w:pPr>
        <w:spacing w:line="240" w:lineRule="auto"/>
        <w:rPr>
          <w:rFonts w:ascii="Arial" w:hAnsi="Arial" w:cs="Arial"/>
          <w:sz w:val="24"/>
          <w:szCs w:val="24"/>
        </w:rPr>
      </w:pPr>
      <w:r>
        <w:rPr>
          <w:rFonts w:ascii="Arial" w:hAnsi="Arial" w:cs="Arial"/>
          <w:sz w:val="24"/>
          <w:szCs w:val="24"/>
        </w:rPr>
        <w:t xml:space="preserve">BERTAGLIA, P. R.; </w:t>
      </w:r>
      <w:r w:rsidRPr="003139E7">
        <w:rPr>
          <w:rFonts w:ascii="Arial" w:hAnsi="Arial" w:cs="Arial"/>
          <w:b/>
          <w:sz w:val="24"/>
          <w:szCs w:val="24"/>
        </w:rPr>
        <w:t>Logística e Gerenciamento da cadeia de abastecimento</w:t>
      </w:r>
      <w:r>
        <w:rPr>
          <w:rFonts w:ascii="Arial" w:hAnsi="Arial" w:cs="Arial"/>
          <w:sz w:val="24"/>
          <w:szCs w:val="24"/>
        </w:rPr>
        <w:t>. São Paulo: Saraiva, 2009</w:t>
      </w:r>
    </w:p>
    <w:p w14:paraId="64030D81" w14:textId="77777777" w:rsidR="00B2709A" w:rsidRPr="004D5E27" w:rsidRDefault="00B2709A" w:rsidP="00B2709A">
      <w:pPr>
        <w:spacing w:line="240" w:lineRule="auto"/>
        <w:rPr>
          <w:rFonts w:ascii="Arial" w:hAnsi="Arial" w:cs="Arial"/>
          <w:sz w:val="24"/>
          <w:szCs w:val="24"/>
        </w:rPr>
      </w:pPr>
      <w:r>
        <w:rPr>
          <w:rFonts w:ascii="Arial" w:hAnsi="Arial" w:cs="Arial"/>
          <w:sz w:val="24"/>
          <w:szCs w:val="24"/>
        </w:rPr>
        <w:t xml:space="preserve">BORIO, B. C.; </w:t>
      </w:r>
      <w:r>
        <w:rPr>
          <w:rFonts w:ascii="Arial" w:hAnsi="Arial" w:cs="Arial"/>
          <w:b/>
          <w:sz w:val="24"/>
          <w:szCs w:val="24"/>
        </w:rPr>
        <w:t xml:space="preserve">Um Modelo utilizando um sistema de informação geográfica de apoio à logística de Transporte Rodoviário de Veículos. </w:t>
      </w:r>
      <w:r>
        <w:rPr>
          <w:rFonts w:ascii="Arial" w:hAnsi="Arial" w:cs="Arial"/>
          <w:sz w:val="24"/>
          <w:szCs w:val="24"/>
        </w:rPr>
        <w:t xml:space="preserve">Dissertação (Mestrado). Departamento do programa de Pós-Graduação em Engenharia Civil, Universidade Federal de Santa Catarina, Florianópolis, 2008. </w:t>
      </w:r>
    </w:p>
    <w:p w14:paraId="6429E83A" w14:textId="77777777" w:rsidR="00B2709A" w:rsidRDefault="00B2709A" w:rsidP="00B2709A">
      <w:pPr>
        <w:spacing w:line="240" w:lineRule="auto"/>
        <w:rPr>
          <w:rFonts w:ascii="Arial" w:hAnsi="Arial" w:cs="Arial"/>
          <w:sz w:val="24"/>
          <w:szCs w:val="24"/>
          <w:lang w:val="en-US"/>
        </w:rPr>
      </w:pPr>
      <w:r w:rsidRPr="00AE2F6C">
        <w:rPr>
          <w:rFonts w:ascii="Arial" w:hAnsi="Arial" w:cs="Arial"/>
          <w:sz w:val="24"/>
          <w:szCs w:val="24"/>
        </w:rPr>
        <w:t xml:space="preserve">BOWERSOX, D. J.; CLOSS, D. J. </w:t>
      </w:r>
      <w:r w:rsidRPr="00AE2F6C">
        <w:rPr>
          <w:rFonts w:ascii="Arial" w:hAnsi="Arial" w:cs="Arial"/>
          <w:b/>
          <w:sz w:val="24"/>
          <w:szCs w:val="24"/>
        </w:rPr>
        <w:t>Logística Empresarial</w:t>
      </w:r>
      <w:r>
        <w:rPr>
          <w:rFonts w:ascii="Arial" w:hAnsi="Arial" w:cs="Arial"/>
          <w:b/>
          <w:sz w:val="24"/>
          <w:szCs w:val="24"/>
        </w:rPr>
        <w:t xml:space="preserve">: </w:t>
      </w:r>
      <w:r>
        <w:rPr>
          <w:rFonts w:ascii="Arial" w:hAnsi="Arial" w:cs="Arial"/>
          <w:sz w:val="24"/>
          <w:szCs w:val="24"/>
        </w:rPr>
        <w:t xml:space="preserve">O processo de integração da cadeia de suprimento. </w:t>
      </w:r>
      <w:r w:rsidRPr="00726FE7">
        <w:rPr>
          <w:rFonts w:ascii="Arial" w:hAnsi="Arial" w:cs="Arial"/>
          <w:sz w:val="24"/>
          <w:szCs w:val="24"/>
          <w:lang w:val="en-US"/>
        </w:rPr>
        <w:t>1. ed. São Paulo: Atlas, 2009.</w:t>
      </w:r>
    </w:p>
    <w:p w14:paraId="36BED528" w14:textId="77777777" w:rsidR="00B2709A" w:rsidRPr="00807119" w:rsidRDefault="00B2709A" w:rsidP="00B2709A">
      <w:pPr>
        <w:spacing w:line="240" w:lineRule="auto"/>
        <w:rPr>
          <w:rFonts w:ascii="Arial" w:hAnsi="Arial" w:cs="Arial"/>
          <w:sz w:val="24"/>
          <w:szCs w:val="24"/>
        </w:rPr>
      </w:pPr>
      <w:r w:rsidRPr="007F567D">
        <w:rPr>
          <w:rFonts w:ascii="Arial" w:hAnsi="Arial" w:cs="Arial"/>
          <w:sz w:val="24"/>
          <w:szCs w:val="24"/>
        </w:rPr>
        <w:t xml:space="preserve">BRANDFIANCE. </w:t>
      </w:r>
      <w:r w:rsidRPr="00807119">
        <w:rPr>
          <w:rFonts w:ascii="Arial" w:hAnsi="Arial" w:cs="Arial"/>
          <w:b/>
          <w:sz w:val="24"/>
          <w:szCs w:val="24"/>
        </w:rPr>
        <w:t>Global 500 2019</w:t>
      </w:r>
      <w:r w:rsidRPr="007F567D">
        <w:rPr>
          <w:rFonts w:ascii="Arial" w:hAnsi="Arial" w:cs="Arial"/>
          <w:sz w:val="24"/>
          <w:szCs w:val="24"/>
        </w:rPr>
        <w:t>. Disponível em: &lt; https://brandirectory.com/rankings/global-500-2019 &gt;. Acesso em 07 maio. 2019.</w:t>
      </w:r>
    </w:p>
    <w:p w14:paraId="52044270" w14:textId="77777777" w:rsidR="00B2709A" w:rsidRDefault="00B2709A" w:rsidP="00B2709A">
      <w:pPr>
        <w:spacing w:line="240" w:lineRule="auto"/>
        <w:rPr>
          <w:rFonts w:ascii="Arial" w:hAnsi="Arial" w:cs="Arial"/>
          <w:sz w:val="24"/>
          <w:szCs w:val="24"/>
        </w:rPr>
      </w:pPr>
      <w:r w:rsidRPr="00821278">
        <w:rPr>
          <w:rFonts w:ascii="Arial" w:hAnsi="Arial" w:cs="Arial"/>
          <w:sz w:val="24"/>
          <w:szCs w:val="24"/>
        </w:rPr>
        <w:t xml:space="preserve">CNT. </w:t>
      </w:r>
      <w:r w:rsidRPr="00821278">
        <w:rPr>
          <w:rFonts w:ascii="Arial" w:hAnsi="Arial" w:cs="Arial"/>
          <w:b/>
          <w:sz w:val="24"/>
          <w:szCs w:val="24"/>
        </w:rPr>
        <w:t>Pesquisa Aquaviária</w:t>
      </w:r>
      <w:r>
        <w:rPr>
          <w:rFonts w:ascii="Arial" w:hAnsi="Arial" w:cs="Arial"/>
          <w:sz w:val="24"/>
          <w:szCs w:val="24"/>
        </w:rPr>
        <w:t>:</w:t>
      </w:r>
      <w:r w:rsidRPr="00821278">
        <w:rPr>
          <w:rFonts w:ascii="Arial" w:hAnsi="Arial" w:cs="Arial"/>
          <w:sz w:val="24"/>
          <w:szCs w:val="24"/>
        </w:rPr>
        <w:t xml:space="preserve"> Relatório Gerencial. Disponível em:</w:t>
      </w:r>
      <w:r>
        <w:rPr>
          <w:rFonts w:ascii="Arial" w:hAnsi="Arial" w:cs="Arial"/>
          <w:sz w:val="24"/>
          <w:szCs w:val="24"/>
        </w:rPr>
        <w:t>&lt;</w:t>
      </w:r>
      <w:r w:rsidRPr="00821278">
        <w:t xml:space="preserve"> </w:t>
      </w:r>
      <w:r w:rsidRPr="00821278">
        <w:rPr>
          <w:rFonts w:ascii="Arial" w:hAnsi="Arial" w:cs="Arial"/>
          <w:sz w:val="24"/>
          <w:szCs w:val="24"/>
        </w:rPr>
        <w:t>http://www.cnt.gov.br/</w:t>
      </w:r>
      <w:r>
        <w:rPr>
          <w:rFonts w:ascii="Arial" w:hAnsi="Arial" w:cs="Arial"/>
          <w:sz w:val="24"/>
          <w:szCs w:val="24"/>
        </w:rPr>
        <w:t>&gt;</w:t>
      </w:r>
      <w:r w:rsidRPr="00821278">
        <w:rPr>
          <w:rFonts w:ascii="Arial" w:hAnsi="Arial" w:cs="Arial"/>
          <w:sz w:val="24"/>
          <w:szCs w:val="24"/>
        </w:rPr>
        <w:t>. Acesso em:</w:t>
      </w:r>
      <w:r>
        <w:rPr>
          <w:rFonts w:ascii="Arial" w:hAnsi="Arial" w:cs="Arial"/>
          <w:sz w:val="24"/>
          <w:szCs w:val="24"/>
        </w:rPr>
        <w:t xml:space="preserve"> 29 nov. 2018.</w:t>
      </w:r>
    </w:p>
    <w:p w14:paraId="0875938A"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DEVMEDIA. </w:t>
      </w:r>
      <w:r>
        <w:rPr>
          <w:rFonts w:ascii="Arial" w:hAnsi="Arial" w:cs="Arial"/>
          <w:b/>
          <w:sz w:val="24"/>
          <w:szCs w:val="24"/>
        </w:rPr>
        <w:t xml:space="preserve">Introdução à Google Maps API. </w:t>
      </w:r>
      <w:r>
        <w:rPr>
          <w:rFonts w:ascii="Arial" w:hAnsi="Arial" w:cs="Arial"/>
          <w:sz w:val="24"/>
          <w:szCs w:val="24"/>
        </w:rPr>
        <w:t>Disponível em &lt;</w:t>
      </w:r>
      <w:r w:rsidRPr="00675650">
        <w:t xml:space="preserve"> </w:t>
      </w:r>
      <w:r w:rsidRPr="00675650">
        <w:rPr>
          <w:rFonts w:ascii="Arial" w:hAnsi="Arial" w:cs="Arial"/>
          <w:sz w:val="24"/>
          <w:szCs w:val="24"/>
        </w:rPr>
        <w:t>https://www.devmedia.com.br/introducao-a-google-maps-api/26967</w:t>
      </w:r>
      <w:r>
        <w:rPr>
          <w:rFonts w:ascii="Arial" w:hAnsi="Arial" w:cs="Arial"/>
          <w:sz w:val="24"/>
          <w:szCs w:val="24"/>
        </w:rPr>
        <w:t>&gt; Acesso em 29 nov. 2018.</w:t>
      </w:r>
    </w:p>
    <w:p w14:paraId="21A9C83C"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DEVMEDIA. </w:t>
      </w:r>
      <w:r>
        <w:rPr>
          <w:rFonts w:ascii="Arial" w:hAnsi="Arial" w:cs="Arial"/>
          <w:b/>
          <w:sz w:val="24"/>
          <w:szCs w:val="24"/>
        </w:rPr>
        <w:t xml:space="preserve">Conhecendo o Eclipse: Uma apresentação detalhada da IDE. </w:t>
      </w:r>
      <w:r>
        <w:rPr>
          <w:rFonts w:ascii="Arial" w:hAnsi="Arial" w:cs="Arial"/>
          <w:sz w:val="24"/>
          <w:szCs w:val="24"/>
        </w:rPr>
        <w:t>Disponível em &lt;</w:t>
      </w:r>
      <w:r w:rsidRPr="00675650">
        <w:t xml:space="preserve"> </w:t>
      </w:r>
      <w:hyperlink r:id="rId10" w:history="1">
        <w:r w:rsidRPr="00715B83">
          <w:rPr>
            <w:rFonts w:ascii="Arial" w:hAnsi="Arial" w:cs="Arial"/>
            <w:sz w:val="24"/>
            <w:szCs w:val="24"/>
          </w:rPr>
          <w:t>https://www.devmedia.com.br/conhecendo-o-eclipse-uma-apresentacao-detalhada-da-ide/25589</w:t>
        </w:r>
      </w:hyperlink>
      <w:r>
        <w:rPr>
          <w:rFonts w:ascii="Arial" w:hAnsi="Arial" w:cs="Arial"/>
          <w:sz w:val="24"/>
          <w:szCs w:val="24"/>
        </w:rPr>
        <w:t>&gt; Acesso em 15 mai. 2019</w:t>
      </w:r>
    </w:p>
    <w:p w14:paraId="09737AFE" w14:textId="77777777" w:rsidR="00B2709A" w:rsidRDefault="00B2709A" w:rsidP="00B2709A">
      <w:pPr>
        <w:spacing w:line="240" w:lineRule="auto"/>
        <w:rPr>
          <w:rFonts w:ascii="Arial" w:hAnsi="Arial" w:cs="Arial"/>
          <w:sz w:val="24"/>
          <w:szCs w:val="24"/>
          <w:lang w:val="en-US"/>
        </w:rPr>
      </w:pPr>
      <w:r w:rsidRPr="00726FE7">
        <w:rPr>
          <w:rFonts w:ascii="Arial" w:hAnsi="Arial" w:cs="Arial"/>
          <w:sz w:val="24"/>
          <w:szCs w:val="24"/>
          <w:lang w:val="en-US"/>
        </w:rPr>
        <w:t xml:space="preserve">ERLE, Schuyler; GIBSON, Rich.; </w:t>
      </w:r>
      <w:r w:rsidRPr="00726FE7">
        <w:rPr>
          <w:rFonts w:ascii="Arial" w:hAnsi="Arial" w:cs="Arial"/>
          <w:b/>
          <w:sz w:val="24"/>
          <w:szCs w:val="24"/>
          <w:lang w:val="en-US"/>
        </w:rPr>
        <w:t>Google Maps Hacks</w:t>
      </w:r>
      <w:r w:rsidRPr="00726FE7">
        <w:rPr>
          <w:rFonts w:ascii="Arial" w:hAnsi="Arial" w:cs="Arial"/>
          <w:sz w:val="24"/>
          <w:szCs w:val="24"/>
          <w:lang w:val="en-US"/>
        </w:rPr>
        <w:t>. Sebastopol: O'Reilly, 2006.</w:t>
      </w:r>
    </w:p>
    <w:p w14:paraId="2E4229E8" w14:textId="77777777" w:rsidR="00B2709A" w:rsidRPr="004A763E" w:rsidRDefault="00B2709A" w:rsidP="00B2709A">
      <w:pPr>
        <w:spacing w:line="240" w:lineRule="auto"/>
        <w:rPr>
          <w:rFonts w:ascii="Arial" w:hAnsi="Arial" w:cs="Arial"/>
          <w:sz w:val="24"/>
          <w:szCs w:val="24"/>
        </w:rPr>
      </w:pPr>
      <w:r>
        <w:rPr>
          <w:rFonts w:ascii="Arial" w:hAnsi="Arial" w:cs="Arial"/>
          <w:sz w:val="24"/>
          <w:szCs w:val="24"/>
          <w:lang w:val="en-US"/>
        </w:rPr>
        <w:t xml:space="preserve">FILHO, S. M. A. </w:t>
      </w:r>
      <w:proofErr w:type="spellStart"/>
      <w:r>
        <w:rPr>
          <w:rFonts w:ascii="Arial" w:hAnsi="Arial" w:cs="Arial"/>
          <w:b/>
          <w:sz w:val="24"/>
          <w:szCs w:val="24"/>
          <w:lang w:val="en-US"/>
        </w:rPr>
        <w:t>Artigo</w:t>
      </w:r>
      <w:proofErr w:type="spellEnd"/>
      <w:r>
        <w:rPr>
          <w:rFonts w:ascii="Arial" w:hAnsi="Arial" w:cs="Arial"/>
          <w:b/>
          <w:sz w:val="24"/>
          <w:szCs w:val="24"/>
          <w:lang w:val="en-US"/>
        </w:rPr>
        <w:t xml:space="preserve"> </w:t>
      </w:r>
      <w:proofErr w:type="spellStart"/>
      <w:r>
        <w:rPr>
          <w:rFonts w:ascii="Arial" w:hAnsi="Arial" w:cs="Arial"/>
          <w:b/>
          <w:sz w:val="24"/>
          <w:szCs w:val="24"/>
          <w:lang w:val="en-US"/>
        </w:rPr>
        <w:t>Engenharia</w:t>
      </w:r>
      <w:proofErr w:type="spellEnd"/>
      <w:r>
        <w:rPr>
          <w:rFonts w:ascii="Arial" w:hAnsi="Arial" w:cs="Arial"/>
          <w:b/>
          <w:sz w:val="24"/>
          <w:szCs w:val="24"/>
          <w:lang w:val="en-US"/>
        </w:rPr>
        <w:t xml:space="preserve"> de Software 10- </w:t>
      </w:r>
      <w:proofErr w:type="spellStart"/>
      <w:r>
        <w:rPr>
          <w:rFonts w:ascii="Arial" w:hAnsi="Arial" w:cs="Arial"/>
          <w:b/>
          <w:sz w:val="24"/>
          <w:szCs w:val="24"/>
          <w:lang w:val="en-US"/>
        </w:rPr>
        <w:t>Documento</w:t>
      </w:r>
      <w:proofErr w:type="spellEnd"/>
      <w:r>
        <w:rPr>
          <w:rFonts w:ascii="Arial" w:hAnsi="Arial" w:cs="Arial"/>
          <w:b/>
          <w:sz w:val="24"/>
          <w:szCs w:val="24"/>
          <w:lang w:val="en-US"/>
        </w:rPr>
        <w:t xml:space="preserve"> de </w:t>
      </w:r>
      <w:proofErr w:type="spellStart"/>
      <w:r>
        <w:rPr>
          <w:rFonts w:ascii="Arial" w:hAnsi="Arial" w:cs="Arial"/>
          <w:b/>
          <w:sz w:val="24"/>
          <w:szCs w:val="24"/>
          <w:lang w:val="en-US"/>
        </w:rPr>
        <w:t>Requisitos</w:t>
      </w:r>
      <w:proofErr w:type="spellEnd"/>
      <w:r>
        <w:rPr>
          <w:rFonts w:ascii="Arial" w:hAnsi="Arial" w:cs="Arial"/>
          <w:b/>
          <w:sz w:val="24"/>
          <w:szCs w:val="24"/>
          <w:lang w:val="en-US"/>
        </w:rPr>
        <w:t xml:space="preserve">. </w:t>
      </w:r>
      <w:r>
        <w:rPr>
          <w:rFonts w:ascii="Arial" w:hAnsi="Arial" w:cs="Arial"/>
          <w:sz w:val="24"/>
          <w:szCs w:val="24"/>
          <w:lang w:val="en-US"/>
        </w:rPr>
        <w:t xml:space="preserve">Disponível </w:t>
      </w:r>
      <w:proofErr w:type="spellStart"/>
      <w:r>
        <w:rPr>
          <w:rFonts w:ascii="Arial" w:hAnsi="Arial" w:cs="Arial"/>
          <w:sz w:val="24"/>
          <w:szCs w:val="24"/>
          <w:lang w:val="en-US"/>
        </w:rPr>
        <w:t>em</w:t>
      </w:r>
      <w:proofErr w:type="spellEnd"/>
      <w:r>
        <w:rPr>
          <w:rFonts w:ascii="Arial" w:hAnsi="Arial" w:cs="Arial"/>
          <w:sz w:val="24"/>
          <w:szCs w:val="24"/>
          <w:lang w:val="en-US"/>
        </w:rPr>
        <w:t>: &lt;</w:t>
      </w:r>
      <w:r w:rsidRPr="004A763E">
        <w:t xml:space="preserve"> </w:t>
      </w:r>
      <w:hyperlink r:id="rId11" w:history="1">
        <w:r w:rsidRPr="004A763E">
          <w:rPr>
            <w:rFonts w:ascii="Arial" w:hAnsi="Arial" w:cs="Arial"/>
            <w:sz w:val="24"/>
            <w:szCs w:val="24"/>
          </w:rPr>
          <w:t>https://www.devmedia.com.br/artigo-engenharia-de-software-10-documento-de-requisitos/11909</w:t>
        </w:r>
      </w:hyperlink>
      <w:r>
        <w:rPr>
          <w:rFonts w:ascii="Arial" w:hAnsi="Arial" w:cs="Arial"/>
          <w:sz w:val="24"/>
          <w:szCs w:val="24"/>
        </w:rPr>
        <w:t xml:space="preserve"> &gt;. Acesso em 25 mai. 2019.</w:t>
      </w:r>
    </w:p>
    <w:p w14:paraId="3B4E75A2" w14:textId="77777777" w:rsidR="00B2709A" w:rsidRPr="00C510A0" w:rsidRDefault="00B2709A" w:rsidP="00B2709A">
      <w:pPr>
        <w:spacing w:line="240" w:lineRule="auto"/>
        <w:rPr>
          <w:rFonts w:ascii="Arial" w:hAnsi="Arial" w:cs="Arial"/>
          <w:sz w:val="24"/>
          <w:szCs w:val="24"/>
          <w:lang w:val="en-US"/>
        </w:rPr>
      </w:pPr>
      <w:r>
        <w:rPr>
          <w:rFonts w:ascii="Arial" w:hAnsi="Arial" w:cs="Arial"/>
          <w:sz w:val="24"/>
          <w:szCs w:val="24"/>
          <w:lang w:val="en-US"/>
        </w:rPr>
        <w:t xml:space="preserve">GIL, C. A. </w:t>
      </w:r>
      <w:r>
        <w:rPr>
          <w:rFonts w:ascii="Arial" w:hAnsi="Arial" w:cs="Arial"/>
          <w:b/>
          <w:sz w:val="24"/>
          <w:szCs w:val="24"/>
          <w:lang w:val="en-US"/>
        </w:rPr>
        <w:t xml:space="preserve">Como </w:t>
      </w:r>
      <w:proofErr w:type="spellStart"/>
      <w:r>
        <w:rPr>
          <w:rFonts w:ascii="Arial" w:hAnsi="Arial" w:cs="Arial"/>
          <w:b/>
          <w:sz w:val="24"/>
          <w:szCs w:val="24"/>
          <w:lang w:val="en-US"/>
        </w:rPr>
        <w:t>elaborar</w:t>
      </w:r>
      <w:proofErr w:type="spellEnd"/>
      <w:r>
        <w:rPr>
          <w:rFonts w:ascii="Arial" w:hAnsi="Arial" w:cs="Arial"/>
          <w:b/>
          <w:sz w:val="24"/>
          <w:szCs w:val="24"/>
          <w:lang w:val="en-US"/>
        </w:rPr>
        <w:t xml:space="preserve"> </w:t>
      </w:r>
      <w:proofErr w:type="spellStart"/>
      <w:r>
        <w:rPr>
          <w:rFonts w:ascii="Arial" w:hAnsi="Arial" w:cs="Arial"/>
          <w:b/>
          <w:sz w:val="24"/>
          <w:szCs w:val="24"/>
          <w:lang w:val="en-US"/>
        </w:rPr>
        <w:t>projetos</w:t>
      </w:r>
      <w:proofErr w:type="spellEnd"/>
      <w:r>
        <w:rPr>
          <w:rFonts w:ascii="Arial" w:hAnsi="Arial" w:cs="Arial"/>
          <w:b/>
          <w:sz w:val="24"/>
          <w:szCs w:val="24"/>
          <w:lang w:val="en-US"/>
        </w:rPr>
        <w:t xml:space="preserve"> de </w:t>
      </w:r>
      <w:proofErr w:type="spellStart"/>
      <w:r>
        <w:rPr>
          <w:rFonts w:ascii="Arial" w:hAnsi="Arial" w:cs="Arial"/>
          <w:b/>
          <w:sz w:val="24"/>
          <w:szCs w:val="24"/>
          <w:lang w:val="en-US"/>
        </w:rPr>
        <w:t>Pesquisa</w:t>
      </w:r>
      <w:proofErr w:type="spellEnd"/>
      <w:r>
        <w:rPr>
          <w:rFonts w:ascii="Arial" w:hAnsi="Arial" w:cs="Arial"/>
          <w:b/>
          <w:sz w:val="24"/>
          <w:szCs w:val="24"/>
          <w:lang w:val="en-US"/>
        </w:rPr>
        <w:t xml:space="preserve">. </w:t>
      </w:r>
      <w:r>
        <w:rPr>
          <w:rFonts w:ascii="Arial" w:hAnsi="Arial" w:cs="Arial"/>
          <w:sz w:val="24"/>
          <w:szCs w:val="24"/>
          <w:lang w:val="en-US"/>
        </w:rPr>
        <w:t xml:space="preserve">4. ed. São Paulo: Atlas, 2009. </w:t>
      </w:r>
    </w:p>
    <w:p w14:paraId="4C03A536" w14:textId="7926AD5D" w:rsidR="00B2709A" w:rsidRDefault="00B2709A" w:rsidP="00B2709A">
      <w:pPr>
        <w:spacing w:line="240" w:lineRule="auto"/>
        <w:rPr>
          <w:rFonts w:ascii="Arial" w:hAnsi="Arial" w:cs="Arial"/>
          <w:sz w:val="24"/>
          <w:szCs w:val="24"/>
        </w:rPr>
      </w:pPr>
      <w:r w:rsidRPr="00726FE7">
        <w:rPr>
          <w:rFonts w:ascii="Arial" w:hAnsi="Arial" w:cs="Arial"/>
          <w:sz w:val="24"/>
          <w:szCs w:val="24"/>
          <w:lang w:val="en-US"/>
        </w:rPr>
        <w:t xml:space="preserve">GOOGLE. </w:t>
      </w:r>
      <w:r w:rsidRPr="00726FE7">
        <w:rPr>
          <w:rFonts w:ascii="Arial" w:hAnsi="Arial" w:cs="Arial"/>
          <w:b/>
          <w:sz w:val="24"/>
          <w:szCs w:val="24"/>
          <w:lang w:val="en-US"/>
        </w:rPr>
        <w:t xml:space="preserve">Google </w:t>
      </w:r>
      <w:r w:rsidRPr="00F71ECF">
        <w:rPr>
          <w:rFonts w:ascii="Arial" w:hAnsi="Arial" w:cs="Arial"/>
          <w:b/>
          <w:i/>
          <w:sz w:val="24"/>
          <w:szCs w:val="24"/>
          <w:lang w:val="en-US"/>
        </w:rPr>
        <w:t>Maps</w:t>
      </w:r>
      <w:r w:rsidRPr="00726FE7">
        <w:rPr>
          <w:rFonts w:ascii="Arial" w:hAnsi="Arial" w:cs="Arial"/>
          <w:b/>
          <w:sz w:val="24"/>
          <w:szCs w:val="24"/>
          <w:lang w:val="en-US"/>
        </w:rPr>
        <w:t xml:space="preserve"> A</w:t>
      </w:r>
      <w:r>
        <w:rPr>
          <w:rFonts w:ascii="Arial" w:hAnsi="Arial" w:cs="Arial"/>
          <w:b/>
          <w:sz w:val="24"/>
          <w:szCs w:val="24"/>
          <w:lang w:val="en-US"/>
        </w:rPr>
        <w:t>PI</w:t>
      </w:r>
      <w:r w:rsidRPr="00726FE7">
        <w:rPr>
          <w:rFonts w:ascii="Arial" w:hAnsi="Arial" w:cs="Arial"/>
          <w:b/>
          <w:sz w:val="24"/>
          <w:szCs w:val="24"/>
          <w:lang w:val="en-US"/>
        </w:rPr>
        <w:t>.</w:t>
      </w:r>
      <w:r w:rsidRPr="00726FE7">
        <w:rPr>
          <w:rFonts w:ascii="Arial" w:hAnsi="Arial" w:cs="Arial"/>
          <w:sz w:val="24"/>
          <w:szCs w:val="24"/>
          <w:lang w:val="en-US"/>
        </w:rPr>
        <w:t xml:space="preserve"> </w:t>
      </w:r>
      <w:r w:rsidRPr="00204701">
        <w:rPr>
          <w:rFonts w:ascii="Arial" w:hAnsi="Arial" w:cs="Arial"/>
          <w:sz w:val="24"/>
          <w:szCs w:val="24"/>
        </w:rPr>
        <w:t>Disponível em: &lt;https://developers.google.com/maps/</w:t>
      </w:r>
      <w:proofErr w:type="spellStart"/>
      <w:r w:rsidRPr="00204701">
        <w:rPr>
          <w:rFonts w:ascii="Arial" w:hAnsi="Arial" w:cs="Arial"/>
          <w:sz w:val="24"/>
          <w:szCs w:val="24"/>
        </w:rPr>
        <w:t>documentation</w:t>
      </w:r>
      <w:proofErr w:type="spellEnd"/>
      <w:r w:rsidRPr="00204701">
        <w:rPr>
          <w:rFonts w:ascii="Arial" w:hAnsi="Arial" w:cs="Arial"/>
          <w:sz w:val="24"/>
          <w:szCs w:val="24"/>
        </w:rPr>
        <w:t>/?hl=</w:t>
      </w:r>
      <w:proofErr w:type="spellStart"/>
      <w:r w:rsidRPr="00204701">
        <w:rPr>
          <w:rFonts w:ascii="Arial" w:hAnsi="Arial" w:cs="Arial"/>
          <w:sz w:val="24"/>
          <w:szCs w:val="24"/>
        </w:rPr>
        <w:t>pt</w:t>
      </w:r>
      <w:proofErr w:type="spellEnd"/>
      <w:r w:rsidRPr="00204701">
        <w:rPr>
          <w:rFonts w:ascii="Arial" w:hAnsi="Arial" w:cs="Arial"/>
          <w:sz w:val="24"/>
          <w:szCs w:val="24"/>
        </w:rPr>
        <w:t>-BR&gt;. Acesso em 04 nov. 2018.</w:t>
      </w:r>
    </w:p>
    <w:p w14:paraId="5BD5C996" w14:textId="4B7F1C82" w:rsidR="00EE2DF4" w:rsidRDefault="00EE2DF4" w:rsidP="00B2709A">
      <w:pPr>
        <w:spacing w:line="240" w:lineRule="auto"/>
        <w:rPr>
          <w:rFonts w:ascii="Arial" w:hAnsi="Arial" w:cs="Arial"/>
          <w:sz w:val="24"/>
          <w:szCs w:val="24"/>
        </w:rPr>
      </w:pPr>
      <w:r>
        <w:rPr>
          <w:rFonts w:ascii="Arial" w:hAnsi="Arial" w:cs="Arial"/>
          <w:sz w:val="24"/>
          <w:szCs w:val="24"/>
        </w:rPr>
        <w:lastRenderedPageBreak/>
        <w:t xml:space="preserve">GOLDBARG, M; LUNA, C. M. </w:t>
      </w:r>
      <w:r>
        <w:rPr>
          <w:rFonts w:ascii="Arial" w:hAnsi="Arial" w:cs="Arial"/>
          <w:b/>
          <w:sz w:val="24"/>
          <w:szCs w:val="24"/>
        </w:rPr>
        <w:t>Otimização Combinatória e Programação Linear.</w:t>
      </w:r>
      <w:r>
        <w:rPr>
          <w:rFonts w:ascii="Arial" w:hAnsi="Arial" w:cs="Arial"/>
          <w:sz w:val="24"/>
          <w:szCs w:val="24"/>
        </w:rPr>
        <w:t xml:space="preserve"> 2. ed. </w:t>
      </w:r>
      <w:r w:rsidR="003C73A1">
        <w:rPr>
          <w:rFonts w:ascii="Arial" w:hAnsi="Arial" w:cs="Arial"/>
          <w:sz w:val="24"/>
          <w:szCs w:val="24"/>
        </w:rPr>
        <w:t>Rio de Janeiro: Elsevier, 2005.</w:t>
      </w:r>
    </w:p>
    <w:p w14:paraId="66759213" w14:textId="1054D6DD" w:rsidR="00FB034F" w:rsidRPr="00FB034F" w:rsidRDefault="00FB034F" w:rsidP="00B2709A">
      <w:pPr>
        <w:spacing w:line="240" w:lineRule="auto"/>
        <w:rPr>
          <w:rFonts w:ascii="Arial" w:hAnsi="Arial" w:cs="Arial"/>
          <w:sz w:val="24"/>
          <w:szCs w:val="24"/>
        </w:rPr>
      </w:pPr>
      <w:r>
        <w:rPr>
          <w:rFonts w:ascii="Arial" w:hAnsi="Arial" w:cs="Arial"/>
          <w:sz w:val="24"/>
          <w:szCs w:val="24"/>
        </w:rPr>
        <w:t xml:space="preserve">LAKATOS, E. M; MARCONI, M. A. </w:t>
      </w:r>
      <w:r>
        <w:rPr>
          <w:rFonts w:ascii="Arial" w:hAnsi="Arial" w:cs="Arial"/>
          <w:b/>
          <w:sz w:val="24"/>
          <w:szCs w:val="24"/>
        </w:rPr>
        <w:t>Fundamentos de Metodologia Científica.</w:t>
      </w:r>
      <w:r>
        <w:rPr>
          <w:rFonts w:ascii="Arial" w:hAnsi="Arial" w:cs="Arial"/>
          <w:sz w:val="24"/>
          <w:szCs w:val="24"/>
        </w:rPr>
        <w:t xml:space="preserve"> 5. ed. São Paulo: Atlas, 2003.</w:t>
      </w:r>
    </w:p>
    <w:p w14:paraId="0A0A9EB6" w14:textId="0C657848" w:rsidR="00B2709A" w:rsidRPr="004478A7" w:rsidRDefault="00B2709A" w:rsidP="00B2709A">
      <w:pPr>
        <w:spacing w:line="240" w:lineRule="auto"/>
        <w:rPr>
          <w:rFonts w:ascii="Arial" w:hAnsi="Arial" w:cs="Arial"/>
          <w:sz w:val="24"/>
          <w:szCs w:val="24"/>
          <w:highlight w:val="yellow"/>
        </w:rPr>
      </w:pPr>
      <w:r w:rsidRPr="007F567D">
        <w:rPr>
          <w:rFonts w:ascii="Arial" w:hAnsi="Arial" w:cs="Arial"/>
          <w:sz w:val="24"/>
          <w:szCs w:val="24"/>
        </w:rPr>
        <w:t xml:space="preserve">LEVY, S. </w:t>
      </w:r>
      <w:r w:rsidRPr="00807119">
        <w:rPr>
          <w:rFonts w:ascii="Arial" w:hAnsi="Arial" w:cs="Arial"/>
          <w:b/>
          <w:sz w:val="24"/>
          <w:szCs w:val="24"/>
        </w:rPr>
        <w:t>Google a biografia</w:t>
      </w:r>
      <w:r w:rsidRPr="007F567D">
        <w:rPr>
          <w:rFonts w:ascii="Arial" w:hAnsi="Arial" w:cs="Arial"/>
          <w:sz w:val="24"/>
          <w:szCs w:val="24"/>
        </w:rPr>
        <w:t>. São Paulo: Universo dos Livros, 2012</w:t>
      </w:r>
      <w:r w:rsidRPr="004478A7">
        <w:rPr>
          <w:rFonts w:ascii="Arial" w:hAnsi="Arial" w:cs="Arial"/>
          <w:sz w:val="24"/>
          <w:szCs w:val="24"/>
        </w:rPr>
        <w:t>.</w:t>
      </w:r>
    </w:p>
    <w:p w14:paraId="2BC40A8B" w14:textId="55C426CA" w:rsidR="004478A7" w:rsidRPr="004478A7" w:rsidRDefault="004478A7" w:rsidP="00B2709A">
      <w:pPr>
        <w:spacing w:line="240" w:lineRule="auto"/>
        <w:rPr>
          <w:rFonts w:ascii="Arial" w:hAnsi="Arial" w:cs="Arial"/>
          <w:sz w:val="24"/>
          <w:szCs w:val="24"/>
        </w:rPr>
      </w:pPr>
      <w:r w:rsidRPr="004478A7">
        <w:rPr>
          <w:rFonts w:ascii="Arial" w:hAnsi="Arial" w:cs="Arial"/>
          <w:sz w:val="24"/>
          <w:szCs w:val="24"/>
          <w:highlight w:val="yellow"/>
        </w:rPr>
        <w:t xml:space="preserve">Louro, D. </w:t>
      </w:r>
      <w:r w:rsidRPr="004478A7">
        <w:rPr>
          <w:rFonts w:ascii="Arial" w:hAnsi="Arial" w:cs="Arial"/>
          <w:b/>
          <w:bCs/>
          <w:sz w:val="24"/>
          <w:szCs w:val="24"/>
          <w:highlight w:val="yellow"/>
        </w:rPr>
        <w:t xml:space="preserve">Logística no Brasil: </w:t>
      </w:r>
      <w:r w:rsidRPr="004478A7">
        <w:rPr>
          <w:rFonts w:ascii="Arial" w:hAnsi="Arial" w:cs="Arial"/>
          <w:sz w:val="24"/>
          <w:szCs w:val="24"/>
          <w:highlight w:val="yellow"/>
        </w:rPr>
        <w:t>como ser estratégico com as particularidades do país</w:t>
      </w:r>
      <w:bookmarkStart w:id="51" w:name="_GoBack"/>
      <w:bookmarkEnd w:id="51"/>
    </w:p>
    <w:p w14:paraId="54776596" w14:textId="77777777" w:rsidR="00B2709A" w:rsidRPr="00AF37FE" w:rsidRDefault="00B2709A" w:rsidP="00B2709A">
      <w:pPr>
        <w:spacing w:line="240" w:lineRule="auto"/>
        <w:rPr>
          <w:rFonts w:ascii="Arial" w:hAnsi="Arial" w:cs="Arial"/>
          <w:sz w:val="24"/>
          <w:szCs w:val="24"/>
        </w:rPr>
      </w:pPr>
      <w:r>
        <w:rPr>
          <w:rFonts w:ascii="Arial" w:hAnsi="Arial" w:cs="Arial"/>
          <w:sz w:val="24"/>
          <w:szCs w:val="24"/>
        </w:rPr>
        <w:t>MACORATTI, C. J.</w:t>
      </w:r>
      <w:r w:rsidRPr="00AF37FE">
        <w:rPr>
          <w:rFonts w:ascii="Trebuchet MS" w:hAnsi="Trebuchet MS"/>
          <w:b/>
          <w:bCs/>
          <w:color w:val="000080"/>
          <w:sz w:val="36"/>
          <w:szCs w:val="36"/>
          <w:shd w:val="clear" w:color="auto" w:fill="FFFFFF"/>
        </w:rPr>
        <w:t xml:space="preserve"> </w:t>
      </w:r>
      <w:r w:rsidRPr="00AF37FE">
        <w:rPr>
          <w:rFonts w:ascii="Arial" w:hAnsi="Arial" w:cs="Arial"/>
          <w:b/>
          <w:sz w:val="24"/>
          <w:szCs w:val="24"/>
        </w:rPr>
        <w:t xml:space="preserve">UML - </w:t>
      </w:r>
      <w:proofErr w:type="spellStart"/>
      <w:r w:rsidRPr="00AF37FE">
        <w:rPr>
          <w:rFonts w:ascii="Arial" w:hAnsi="Arial" w:cs="Arial"/>
          <w:b/>
          <w:sz w:val="24"/>
          <w:szCs w:val="24"/>
        </w:rPr>
        <w:t>Unified</w:t>
      </w:r>
      <w:proofErr w:type="spellEnd"/>
      <w:r w:rsidRPr="00AF37FE">
        <w:rPr>
          <w:rFonts w:ascii="Arial" w:hAnsi="Arial" w:cs="Arial"/>
          <w:b/>
          <w:sz w:val="24"/>
          <w:szCs w:val="24"/>
        </w:rPr>
        <w:t xml:space="preserve"> </w:t>
      </w:r>
      <w:proofErr w:type="spellStart"/>
      <w:r w:rsidRPr="00AF37FE">
        <w:rPr>
          <w:rFonts w:ascii="Arial" w:hAnsi="Arial" w:cs="Arial"/>
          <w:b/>
          <w:sz w:val="24"/>
          <w:szCs w:val="24"/>
        </w:rPr>
        <w:t>Modeling</w:t>
      </w:r>
      <w:proofErr w:type="spellEnd"/>
      <w:r w:rsidRPr="00AF37FE">
        <w:rPr>
          <w:rFonts w:ascii="Arial" w:hAnsi="Arial" w:cs="Arial"/>
          <w:b/>
          <w:sz w:val="24"/>
          <w:szCs w:val="24"/>
        </w:rPr>
        <w:t xml:space="preserve"> </w:t>
      </w:r>
      <w:proofErr w:type="spellStart"/>
      <w:r w:rsidRPr="00AF37FE">
        <w:rPr>
          <w:rFonts w:ascii="Arial" w:hAnsi="Arial" w:cs="Arial"/>
          <w:b/>
          <w:sz w:val="24"/>
          <w:szCs w:val="24"/>
        </w:rPr>
        <w:t>Language</w:t>
      </w:r>
      <w:proofErr w:type="spellEnd"/>
      <w:r w:rsidRPr="00AF37FE">
        <w:rPr>
          <w:rFonts w:ascii="Arial" w:hAnsi="Arial" w:cs="Arial"/>
          <w:b/>
          <w:sz w:val="24"/>
          <w:szCs w:val="24"/>
        </w:rPr>
        <w:t xml:space="preserve"> e Visual </w:t>
      </w:r>
      <w:proofErr w:type="spellStart"/>
      <w:r w:rsidRPr="00AF37FE">
        <w:rPr>
          <w:rFonts w:ascii="Arial" w:hAnsi="Arial" w:cs="Arial"/>
          <w:b/>
          <w:sz w:val="24"/>
          <w:szCs w:val="24"/>
        </w:rPr>
        <w:t>Modeler</w:t>
      </w:r>
      <w:proofErr w:type="spellEnd"/>
      <w:r w:rsidRPr="00AF37FE">
        <w:rPr>
          <w:rFonts w:ascii="Arial" w:hAnsi="Arial" w:cs="Arial"/>
          <w:b/>
          <w:sz w:val="24"/>
          <w:szCs w:val="24"/>
        </w:rPr>
        <w:t xml:space="preserve"> (Visual Basic 6)</w:t>
      </w:r>
      <w:r>
        <w:rPr>
          <w:rFonts w:ascii="Arial" w:hAnsi="Arial" w:cs="Arial"/>
          <w:b/>
          <w:sz w:val="24"/>
          <w:szCs w:val="24"/>
        </w:rPr>
        <w:t xml:space="preserve">. </w:t>
      </w:r>
      <w:r>
        <w:rPr>
          <w:rFonts w:ascii="Arial" w:hAnsi="Arial" w:cs="Arial"/>
          <w:sz w:val="24"/>
          <w:szCs w:val="24"/>
        </w:rPr>
        <w:t>Disponível em: &lt;</w:t>
      </w:r>
      <w:r w:rsidRPr="00AF37FE">
        <w:t xml:space="preserve"> </w:t>
      </w:r>
      <w:hyperlink r:id="rId12" w:history="1">
        <w:r w:rsidRPr="00AF37FE">
          <w:rPr>
            <w:rFonts w:ascii="Arial" w:hAnsi="Arial" w:cs="Arial"/>
            <w:sz w:val="24"/>
            <w:szCs w:val="24"/>
          </w:rPr>
          <w:t>http://www.macoratti.net/uml_vb.htm</w:t>
        </w:r>
      </w:hyperlink>
      <w:r>
        <w:rPr>
          <w:rFonts w:ascii="Arial" w:hAnsi="Arial" w:cs="Arial"/>
          <w:sz w:val="24"/>
          <w:szCs w:val="24"/>
        </w:rPr>
        <w:t>&gt;. Acesso em 25 mai. 2019.</w:t>
      </w:r>
    </w:p>
    <w:p w14:paraId="0381118C"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MAXTON. </w:t>
      </w:r>
      <w:r>
        <w:rPr>
          <w:rFonts w:ascii="Arial" w:hAnsi="Arial" w:cs="Arial"/>
          <w:b/>
          <w:sz w:val="24"/>
          <w:szCs w:val="24"/>
        </w:rPr>
        <w:t>O que é Cubagem e como calculá-la</w:t>
      </w:r>
      <w:r>
        <w:rPr>
          <w:rFonts w:ascii="Arial" w:hAnsi="Arial" w:cs="Arial"/>
          <w:sz w:val="24"/>
          <w:szCs w:val="24"/>
        </w:rPr>
        <w:t>. Disponível em: &lt;</w:t>
      </w:r>
      <w:r w:rsidRPr="006127DE">
        <w:t xml:space="preserve"> </w:t>
      </w:r>
      <w:r w:rsidRPr="006127DE">
        <w:rPr>
          <w:rFonts w:ascii="Arial" w:hAnsi="Arial" w:cs="Arial"/>
          <w:sz w:val="24"/>
          <w:szCs w:val="24"/>
        </w:rPr>
        <w:t>http://maxtonlogistica.com.br/o-que-e-cubagem-e-como-calcula-la/</w:t>
      </w:r>
      <w:r>
        <w:rPr>
          <w:rFonts w:ascii="Arial" w:hAnsi="Arial" w:cs="Arial"/>
          <w:sz w:val="24"/>
          <w:szCs w:val="24"/>
        </w:rPr>
        <w:t>&gt;. Acesso em 17 nov. 2018.</w:t>
      </w:r>
    </w:p>
    <w:p w14:paraId="098AEA79" w14:textId="77777777" w:rsidR="00B2709A" w:rsidRDefault="00B2709A" w:rsidP="00B2709A">
      <w:pPr>
        <w:spacing w:line="240" w:lineRule="auto"/>
        <w:rPr>
          <w:rFonts w:ascii="Arial" w:hAnsi="Arial" w:cs="Arial"/>
          <w:sz w:val="24"/>
          <w:szCs w:val="24"/>
        </w:rPr>
      </w:pPr>
      <w:r w:rsidRPr="00B8506E">
        <w:rPr>
          <w:rFonts w:ascii="Arial" w:hAnsi="Arial" w:cs="Arial"/>
          <w:sz w:val="24"/>
          <w:szCs w:val="24"/>
        </w:rPr>
        <w:t xml:space="preserve">MILANI, André. </w:t>
      </w:r>
      <w:r w:rsidRPr="00B8506E">
        <w:rPr>
          <w:rFonts w:ascii="Arial" w:hAnsi="Arial" w:cs="Arial"/>
          <w:b/>
          <w:sz w:val="24"/>
          <w:szCs w:val="24"/>
        </w:rPr>
        <w:t>PostgreSQL:</w:t>
      </w:r>
      <w:r w:rsidRPr="00B8506E">
        <w:rPr>
          <w:rFonts w:ascii="Arial" w:hAnsi="Arial" w:cs="Arial"/>
          <w:sz w:val="24"/>
          <w:szCs w:val="24"/>
        </w:rPr>
        <w:t xml:space="preserve"> guia do programador. São Paulo: </w:t>
      </w:r>
      <w:proofErr w:type="spellStart"/>
      <w:r w:rsidRPr="00B8506E">
        <w:rPr>
          <w:rFonts w:ascii="Arial" w:hAnsi="Arial" w:cs="Arial"/>
          <w:sz w:val="24"/>
          <w:szCs w:val="24"/>
        </w:rPr>
        <w:t>Novatec</w:t>
      </w:r>
      <w:proofErr w:type="spellEnd"/>
      <w:r w:rsidRPr="00B8506E">
        <w:rPr>
          <w:rFonts w:ascii="Arial" w:hAnsi="Arial" w:cs="Arial"/>
          <w:sz w:val="24"/>
          <w:szCs w:val="24"/>
        </w:rPr>
        <w:t>, 2008.</w:t>
      </w:r>
    </w:p>
    <w:p w14:paraId="3151E9CB" w14:textId="77777777" w:rsidR="00B2709A" w:rsidRPr="00F17866" w:rsidRDefault="00B2709A" w:rsidP="00B2709A">
      <w:pPr>
        <w:spacing w:line="240" w:lineRule="auto"/>
        <w:rPr>
          <w:rFonts w:ascii="Arial" w:hAnsi="Arial" w:cs="Arial"/>
          <w:sz w:val="24"/>
          <w:szCs w:val="24"/>
        </w:rPr>
      </w:pPr>
      <w:r>
        <w:rPr>
          <w:rFonts w:ascii="Arial" w:hAnsi="Arial" w:cs="Arial"/>
          <w:sz w:val="24"/>
          <w:szCs w:val="24"/>
        </w:rPr>
        <w:t xml:space="preserve">MORRISON, M. </w:t>
      </w:r>
      <w:r>
        <w:rPr>
          <w:rFonts w:ascii="Arial" w:hAnsi="Arial" w:cs="Arial"/>
          <w:b/>
          <w:sz w:val="24"/>
          <w:szCs w:val="24"/>
        </w:rPr>
        <w:t xml:space="preserve">Use a cabaça </w:t>
      </w:r>
      <w:proofErr w:type="spellStart"/>
      <w:r>
        <w:rPr>
          <w:rFonts w:ascii="Arial" w:hAnsi="Arial" w:cs="Arial"/>
          <w:b/>
          <w:sz w:val="24"/>
          <w:szCs w:val="24"/>
        </w:rPr>
        <w:t>JavaScript</w:t>
      </w:r>
      <w:proofErr w:type="spellEnd"/>
      <w:r>
        <w:rPr>
          <w:rFonts w:ascii="Arial" w:hAnsi="Arial" w:cs="Arial"/>
          <w:b/>
          <w:sz w:val="24"/>
          <w:szCs w:val="24"/>
        </w:rPr>
        <w:t xml:space="preserve">. </w:t>
      </w:r>
      <w:r>
        <w:rPr>
          <w:rFonts w:ascii="Arial" w:hAnsi="Arial" w:cs="Arial"/>
          <w:sz w:val="24"/>
          <w:szCs w:val="24"/>
        </w:rPr>
        <w:t xml:space="preserve">Rio de Janeiro: Alta </w:t>
      </w:r>
      <w:r>
        <w:rPr>
          <w:rFonts w:ascii="Arial" w:hAnsi="Arial" w:cs="Arial"/>
          <w:i/>
          <w:sz w:val="24"/>
          <w:szCs w:val="24"/>
        </w:rPr>
        <w:t>Books</w:t>
      </w:r>
      <w:r>
        <w:rPr>
          <w:rFonts w:ascii="Arial" w:hAnsi="Arial" w:cs="Arial"/>
          <w:sz w:val="24"/>
          <w:szCs w:val="24"/>
        </w:rPr>
        <w:t>, 2008.</w:t>
      </w:r>
    </w:p>
    <w:p w14:paraId="2E82CF50" w14:textId="77777777" w:rsidR="00B2709A" w:rsidRDefault="00B2709A" w:rsidP="00B2709A">
      <w:pPr>
        <w:spacing w:line="240" w:lineRule="auto"/>
        <w:rPr>
          <w:rFonts w:ascii="Arial" w:hAnsi="Arial" w:cs="Arial"/>
          <w:sz w:val="24"/>
          <w:szCs w:val="24"/>
        </w:rPr>
      </w:pPr>
      <w:r w:rsidRPr="00955ED4">
        <w:rPr>
          <w:rFonts w:ascii="Arial" w:hAnsi="Arial" w:cs="Arial"/>
          <w:sz w:val="24"/>
          <w:szCs w:val="24"/>
        </w:rPr>
        <w:t xml:space="preserve">MOURA, R.A. et al. </w:t>
      </w:r>
      <w:r w:rsidRPr="00675650">
        <w:rPr>
          <w:rFonts w:ascii="Arial" w:hAnsi="Arial" w:cs="Arial"/>
          <w:b/>
          <w:sz w:val="24"/>
          <w:szCs w:val="24"/>
        </w:rPr>
        <w:t>Atualidades na logística.</w:t>
      </w:r>
      <w:r w:rsidRPr="00955ED4">
        <w:rPr>
          <w:rFonts w:ascii="Arial" w:hAnsi="Arial" w:cs="Arial"/>
          <w:sz w:val="24"/>
          <w:szCs w:val="24"/>
        </w:rPr>
        <w:t xml:space="preserve"> São Paulo: IMAM, 2004.</w:t>
      </w:r>
    </w:p>
    <w:p w14:paraId="299AEA73" w14:textId="77777777" w:rsidR="00B2709A" w:rsidRDefault="00B2709A" w:rsidP="00B2709A">
      <w:pPr>
        <w:spacing w:line="240" w:lineRule="auto"/>
        <w:rPr>
          <w:rFonts w:ascii="Arial" w:hAnsi="Arial" w:cs="Arial"/>
          <w:sz w:val="24"/>
        </w:rPr>
      </w:pPr>
      <w:r>
        <w:rPr>
          <w:rFonts w:ascii="Arial" w:hAnsi="Arial" w:cs="Arial"/>
          <w:sz w:val="24"/>
          <w:szCs w:val="24"/>
        </w:rPr>
        <w:t xml:space="preserve">OLIVEIRA, L.S. </w:t>
      </w:r>
      <w:r>
        <w:rPr>
          <w:rFonts w:ascii="Arial" w:hAnsi="Arial" w:cs="Arial"/>
          <w:b/>
          <w:sz w:val="24"/>
          <w:szCs w:val="24"/>
        </w:rPr>
        <w:t xml:space="preserve">Tratado de Metodologia Científica: </w:t>
      </w:r>
      <w:r>
        <w:rPr>
          <w:rFonts w:ascii="Arial" w:hAnsi="Arial" w:cs="Arial"/>
          <w:sz w:val="24"/>
          <w:szCs w:val="24"/>
        </w:rPr>
        <w:t xml:space="preserve">Projetos de Pesquisas, TGI, TCC, Monografia, Dissertações e Teses. São Paulo: Pioneira </w:t>
      </w:r>
      <w:r>
        <w:rPr>
          <w:rFonts w:ascii="Arial" w:hAnsi="Arial" w:cs="Arial"/>
          <w:sz w:val="24"/>
        </w:rPr>
        <w:t>Thomson Learning, 2001.</w:t>
      </w:r>
    </w:p>
    <w:p w14:paraId="3720F6CC" w14:textId="77777777" w:rsidR="00B2709A" w:rsidRPr="00C2237F" w:rsidRDefault="00B2709A" w:rsidP="00B2709A">
      <w:pPr>
        <w:spacing w:line="240" w:lineRule="auto"/>
        <w:rPr>
          <w:rFonts w:ascii="Arial" w:hAnsi="Arial" w:cs="Arial"/>
          <w:sz w:val="24"/>
          <w:szCs w:val="24"/>
        </w:rPr>
      </w:pPr>
      <w:r>
        <w:rPr>
          <w:rFonts w:ascii="Arial" w:hAnsi="Arial" w:cs="Arial"/>
          <w:sz w:val="24"/>
        </w:rPr>
        <w:t xml:space="preserve">ORACLE. </w:t>
      </w:r>
      <w:r>
        <w:rPr>
          <w:rFonts w:ascii="Arial" w:hAnsi="Arial" w:cs="Arial"/>
          <w:b/>
          <w:sz w:val="24"/>
        </w:rPr>
        <w:t xml:space="preserve">Maximize o desempenho de Logística. </w:t>
      </w:r>
      <w:r>
        <w:rPr>
          <w:rFonts w:ascii="Arial" w:hAnsi="Arial" w:cs="Arial"/>
          <w:sz w:val="24"/>
        </w:rPr>
        <w:t>Disponível em: &lt;</w:t>
      </w:r>
      <w:r w:rsidRPr="00C2237F">
        <w:rPr>
          <w:rFonts w:ascii="Arial" w:hAnsi="Arial" w:cs="Arial"/>
          <w:sz w:val="24"/>
          <w:szCs w:val="24"/>
        </w:rPr>
        <w:t>https://www.oracle.com/br/applications/supply-chain-management/solutions/logistics/transportation-management.html</w:t>
      </w:r>
      <w:r>
        <w:rPr>
          <w:rFonts w:ascii="Arial" w:hAnsi="Arial" w:cs="Arial"/>
          <w:sz w:val="24"/>
          <w:szCs w:val="24"/>
        </w:rPr>
        <w:t>&gt;. Acesso em 14 mai. 2019</w:t>
      </w:r>
    </w:p>
    <w:p w14:paraId="06A8D2B8" w14:textId="77777777" w:rsidR="00B2709A" w:rsidRPr="006127DE" w:rsidRDefault="00B2709A" w:rsidP="00B2709A">
      <w:pPr>
        <w:spacing w:line="240" w:lineRule="auto"/>
        <w:rPr>
          <w:rFonts w:ascii="Arial" w:hAnsi="Arial" w:cs="Arial"/>
          <w:sz w:val="24"/>
          <w:szCs w:val="24"/>
        </w:rPr>
      </w:pPr>
      <w:r>
        <w:rPr>
          <w:rFonts w:ascii="Arial" w:hAnsi="Arial" w:cs="Arial"/>
          <w:sz w:val="24"/>
          <w:szCs w:val="24"/>
        </w:rPr>
        <w:t xml:space="preserve">PATRUS. </w:t>
      </w:r>
      <w:r>
        <w:rPr>
          <w:rFonts w:ascii="Arial" w:hAnsi="Arial" w:cs="Arial"/>
          <w:b/>
          <w:sz w:val="24"/>
          <w:szCs w:val="24"/>
        </w:rPr>
        <w:t>O que é layout na Logística e qual a sua importância?</w:t>
      </w:r>
      <w:r>
        <w:rPr>
          <w:rFonts w:ascii="Arial" w:hAnsi="Arial" w:cs="Arial"/>
          <w:sz w:val="24"/>
          <w:szCs w:val="24"/>
        </w:rPr>
        <w:t xml:space="preserve"> Disponível em: &lt;</w:t>
      </w:r>
      <w:r w:rsidRPr="006127DE">
        <w:t xml:space="preserve"> </w:t>
      </w:r>
      <w:r w:rsidRPr="006127DE">
        <w:rPr>
          <w:rFonts w:ascii="Arial" w:hAnsi="Arial" w:cs="Arial"/>
          <w:sz w:val="24"/>
          <w:szCs w:val="24"/>
        </w:rPr>
        <w:t>http://www.patrus.com.br/blogpatrus/?p=865</w:t>
      </w:r>
      <w:r>
        <w:rPr>
          <w:rFonts w:ascii="Arial" w:hAnsi="Arial" w:cs="Arial"/>
          <w:sz w:val="24"/>
          <w:szCs w:val="24"/>
        </w:rPr>
        <w:t>&gt; Acesso em 28 nov. 2018</w:t>
      </w:r>
    </w:p>
    <w:p w14:paraId="15A891D2"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POZO, H. </w:t>
      </w:r>
      <w:r>
        <w:rPr>
          <w:rFonts w:ascii="Arial" w:hAnsi="Arial" w:cs="Arial"/>
          <w:b/>
          <w:sz w:val="24"/>
          <w:szCs w:val="24"/>
        </w:rPr>
        <w:t xml:space="preserve">Administração de recursos materiais e patrimoniais: </w:t>
      </w:r>
      <w:r>
        <w:rPr>
          <w:rFonts w:ascii="Arial" w:hAnsi="Arial" w:cs="Arial"/>
          <w:sz w:val="24"/>
          <w:szCs w:val="24"/>
        </w:rPr>
        <w:t xml:space="preserve"> uma abordagem logística. 5. ed. São Paulo: Atlas, 2008.</w:t>
      </w:r>
    </w:p>
    <w:p w14:paraId="7EEEE8DF"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PRESSMAN, R. S. </w:t>
      </w:r>
      <w:r>
        <w:rPr>
          <w:rFonts w:ascii="Arial" w:hAnsi="Arial" w:cs="Arial"/>
          <w:b/>
          <w:sz w:val="24"/>
          <w:szCs w:val="24"/>
        </w:rPr>
        <w:t xml:space="preserve">Engenharia de Software: </w:t>
      </w:r>
      <w:r>
        <w:rPr>
          <w:rFonts w:ascii="Arial" w:hAnsi="Arial" w:cs="Arial"/>
          <w:sz w:val="24"/>
          <w:szCs w:val="24"/>
        </w:rPr>
        <w:t>uma abordagem profissional. 7. ed. Porto Alegre: AMG, 2011.</w:t>
      </w:r>
    </w:p>
    <w:p w14:paraId="2E68AD12"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RIBEIRO, L. </w:t>
      </w:r>
      <w:r>
        <w:rPr>
          <w:rFonts w:ascii="Arial" w:hAnsi="Arial" w:cs="Arial"/>
          <w:b/>
          <w:sz w:val="24"/>
          <w:szCs w:val="24"/>
        </w:rPr>
        <w:t xml:space="preserve">O que é UML e diagrama de caso de uso. </w:t>
      </w:r>
      <w:r>
        <w:rPr>
          <w:rFonts w:ascii="Arial" w:hAnsi="Arial" w:cs="Arial"/>
          <w:sz w:val="24"/>
          <w:szCs w:val="24"/>
        </w:rPr>
        <w:t>Disponível em &lt;</w:t>
      </w:r>
      <w:hyperlink r:id="rId13" w:history="1">
        <w:r w:rsidRPr="008D2FA2">
          <w:rPr>
            <w:rFonts w:ascii="Arial" w:hAnsi="Arial" w:cs="Arial"/>
            <w:sz w:val="24"/>
            <w:szCs w:val="24"/>
          </w:rPr>
          <w:t>https://www.devmedia.com.br/o-que-e-uml-e-diagramas-de-caso-de-uso-introducao-pratica-a-uml/23408</w:t>
        </w:r>
      </w:hyperlink>
      <w:r>
        <w:rPr>
          <w:rFonts w:ascii="Arial" w:hAnsi="Arial" w:cs="Arial"/>
          <w:sz w:val="24"/>
          <w:szCs w:val="24"/>
        </w:rPr>
        <w:t>&gt; Acesso em 20 mai. 2019.</w:t>
      </w:r>
    </w:p>
    <w:p w14:paraId="00C46156" w14:textId="77777777" w:rsidR="00B2709A" w:rsidRDefault="00B2709A" w:rsidP="00B2709A">
      <w:pPr>
        <w:spacing w:line="240" w:lineRule="auto"/>
        <w:rPr>
          <w:rFonts w:ascii="Arial" w:hAnsi="Arial" w:cs="Arial"/>
          <w:sz w:val="24"/>
          <w:szCs w:val="24"/>
        </w:rPr>
      </w:pPr>
      <w:r w:rsidRPr="007666FB">
        <w:rPr>
          <w:rFonts w:ascii="Arial" w:hAnsi="Arial" w:cs="Arial"/>
          <w:sz w:val="24"/>
          <w:szCs w:val="24"/>
        </w:rPr>
        <w:t xml:space="preserve">SCHMITT, P. R. M. </w:t>
      </w:r>
      <w:r w:rsidRPr="007666FB">
        <w:rPr>
          <w:rFonts w:ascii="Arial" w:hAnsi="Arial" w:cs="Arial"/>
          <w:b/>
          <w:sz w:val="24"/>
          <w:szCs w:val="24"/>
        </w:rPr>
        <w:t xml:space="preserve">Aplicação </w:t>
      </w:r>
      <w:r>
        <w:rPr>
          <w:rFonts w:ascii="Arial" w:hAnsi="Arial" w:cs="Arial"/>
          <w:b/>
          <w:sz w:val="24"/>
          <w:szCs w:val="24"/>
        </w:rPr>
        <w:t>web</w:t>
      </w:r>
      <w:r w:rsidRPr="007666FB">
        <w:rPr>
          <w:rFonts w:ascii="Arial" w:hAnsi="Arial" w:cs="Arial"/>
          <w:b/>
          <w:sz w:val="24"/>
          <w:szCs w:val="24"/>
        </w:rPr>
        <w:t xml:space="preserve"> utili</w:t>
      </w:r>
      <w:r>
        <w:rPr>
          <w:rFonts w:ascii="Arial" w:hAnsi="Arial" w:cs="Arial"/>
          <w:b/>
          <w:sz w:val="24"/>
          <w:szCs w:val="24"/>
        </w:rPr>
        <w:t xml:space="preserve">zando API Google Maps. </w:t>
      </w:r>
      <w:r>
        <w:rPr>
          <w:rFonts w:ascii="Arial" w:hAnsi="Arial" w:cs="Arial"/>
          <w:sz w:val="24"/>
          <w:szCs w:val="24"/>
        </w:rPr>
        <w:t>Campus Medianeira, 2013.</w:t>
      </w:r>
    </w:p>
    <w:p w14:paraId="08D6D2E6" w14:textId="77777777" w:rsidR="00B2709A" w:rsidRPr="000D0BD4" w:rsidRDefault="00B2709A" w:rsidP="00B2709A">
      <w:pPr>
        <w:spacing w:line="240" w:lineRule="auto"/>
        <w:rPr>
          <w:rFonts w:ascii="Arial" w:hAnsi="Arial" w:cs="Arial"/>
          <w:sz w:val="24"/>
          <w:szCs w:val="24"/>
        </w:rPr>
      </w:pPr>
      <w:r>
        <w:rPr>
          <w:rFonts w:ascii="Arial" w:hAnsi="Arial" w:cs="Arial"/>
          <w:sz w:val="24"/>
          <w:szCs w:val="24"/>
        </w:rPr>
        <w:t xml:space="preserve">SILVA, L. </w:t>
      </w:r>
      <w:r>
        <w:rPr>
          <w:rFonts w:ascii="Arial" w:hAnsi="Arial" w:cs="Arial"/>
          <w:b/>
          <w:sz w:val="24"/>
          <w:szCs w:val="24"/>
        </w:rPr>
        <w:t xml:space="preserve">O que é </w:t>
      </w:r>
      <w:proofErr w:type="spellStart"/>
      <w:r>
        <w:rPr>
          <w:rFonts w:ascii="Arial" w:hAnsi="Arial" w:cs="Arial"/>
          <w:b/>
          <w:sz w:val="24"/>
          <w:szCs w:val="24"/>
        </w:rPr>
        <w:t>Supply</w:t>
      </w:r>
      <w:proofErr w:type="spellEnd"/>
      <w:r>
        <w:rPr>
          <w:rFonts w:ascii="Arial" w:hAnsi="Arial" w:cs="Arial"/>
          <w:b/>
          <w:sz w:val="24"/>
          <w:szCs w:val="24"/>
        </w:rPr>
        <w:t xml:space="preserve"> Chain Management.</w:t>
      </w:r>
      <w:r>
        <w:rPr>
          <w:rFonts w:ascii="Arial" w:hAnsi="Arial" w:cs="Arial"/>
          <w:sz w:val="24"/>
          <w:szCs w:val="24"/>
        </w:rPr>
        <w:t xml:space="preserve"> Disponível em:&lt; </w:t>
      </w:r>
      <w:hyperlink r:id="rId14" w:history="1">
        <w:r w:rsidRPr="000D0BD4">
          <w:rPr>
            <w:rFonts w:ascii="Arial" w:hAnsi="Arial" w:cs="Arial"/>
            <w:sz w:val="24"/>
            <w:szCs w:val="24"/>
          </w:rPr>
          <w:t>https://administradores.com.br/artigos/o-que-e-supply-chain-management</w:t>
        </w:r>
      </w:hyperlink>
      <w:r>
        <w:rPr>
          <w:rFonts w:ascii="Arial" w:hAnsi="Arial" w:cs="Arial"/>
          <w:sz w:val="24"/>
          <w:szCs w:val="24"/>
        </w:rPr>
        <w:t>&gt; Acesso em 20 mai. 2019.</w:t>
      </w:r>
    </w:p>
    <w:p w14:paraId="34656CF1" w14:textId="77777777" w:rsidR="00B2709A" w:rsidRPr="002E49DB" w:rsidRDefault="00B2709A" w:rsidP="00B2709A">
      <w:pPr>
        <w:spacing w:line="240" w:lineRule="auto"/>
        <w:rPr>
          <w:rFonts w:ascii="Arial" w:hAnsi="Arial" w:cs="Arial"/>
          <w:sz w:val="24"/>
          <w:szCs w:val="24"/>
        </w:rPr>
      </w:pPr>
      <w:r>
        <w:rPr>
          <w:rFonts w:ascii="Arial" w:hAnsi="Arial" w:cs="Arial"/>
          <w:sz w:val="24"/>
          <w:szCs w:val="24"/>
        </w:rPr>
        <w:t xml:space="preserve">SILVA, S. W. </w:t>
      </w:r>
      <w:r>
        <w:rPr>
          <w:rFonts w:ascii="Arial" w:hAnsi="Arial" w:cs="Arial"/>
          <w:b/>
          <w:sz w:val="24"/>
          <w:szCs w:val="24"/>
        </w:rPr>
        <w:t>Transporte Rodoviário.</w:t>
      </w:r>
      <w:r>
        <w:rPr>
          <w:rFonts w:ascii="Arial" w:hAnsi="Arial" w:cs="Arial"/>
          <w:sz w:val="24"/>
          <w:szCs w:val="24"/>
        </w:rPr>
        <w:t xml:space="preserve"> Disponível em:&lt;</w:t>
      </w:r>
      <w:r w:rsidRPr="002E49DB">
        <w:t xml:space="preserve"> </w:t>
      </w:r>
      <w:hyperlink r:id="rId15" w:history="1">
        <w:r w:rsidRPr="002E49DB">
          <w:rPr>
            <w:rFonts w:ascii="Arial" w:hAnsi="Arial" w:cs="Arial"/>
            <w:sz w:val="24"/>
            <w:szCs w:val="24"/>
          </w:rPr>
          <w:t>https://www.infoescola.com/geografia/transporte-rodoviario/</w:t>
        </w:r>
      </w:hyperlink>
      <w:r>
        <w:rPr>
          <w:rFonts w:ascii="Arial" w:hAnsi="Arial" w:cs="Arial"/>
          <w:sz w:val="24"/>
          <w:szCs w:val="24"/>
        </w:rPr>
        <w:t>&gt; Acesso em 21 mai. 2019</w:t>
      </w:r>
    </w:p>
    <w:p w14:paraId="32111F0C" w14:textId="77777777" w:rsidR="00B2709A" w:rsidRDefault="00B2709A" w:rsidP="00B2709A">
      <w:pPr>
        <w:spacing w:line="240" w:lineRule="auto"/>
        <w:rPr>
          <w:rFonts w:ascii="Arial" w:hAnsi="Arial" w:cs="Arial"/>
          <w:sz w:val="24"/>
          <w:szCs w:val="24"/>
        </w:rPr>
      </w:pPr>
      <w:r>
        <w:rPr>
          <w:rFonts w:ascii="Arial" w:hAnsi="Arial" w:cs="Arial"/>
          <w:sz w:val="24"/>
          <w:szCs w:val="24"/>
        </w:rPr>
        <w:lastRenderedPageBreak/>
        <w:t xml:space="preserve">SOMMERVILLE, I. </w:t>
      </w:r>
      <w:r>
        <w:rPr>
          <w:rFonts w:ascii="Arial" w:hAnsi="Arial" w:cs="Arial"/>
          <w:b/>
          <w:sz w:val="24"/>
          <w:szCs w:val="24"/>
        </w:rPr>
        <w:t>Engenharia de Software.</w:t>
      </w:r>
      <w:r>
        <w:rPr>
          <w:rFonts w:ascii="Arial" w:hAnsi="Arial" w:cs="Arial"/>
          <w:sz w:val="24"/>
          <w:szCs w:val="24"/>
        </w:rPr>
        <w:t xml:space="preserve"> 6. ed. São Paulo: Pearson Addison Wesley, 2003.</w:t>
      </w:r>
    </w:p>
    <w:p w14:paraId="30356D13"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TYBEL, D. </w:t>
      </w:r>
      <w:r>
        <w:rPr>
          <w:rFonts w:ascii="Arial" w:hAnsi="Arial" w:cs="Arial"/>
          <w:b/>
          <w:sz w:val="24"/>
          <w:szCs w:val="24"/>
        </w:rPr>
        <w:t xml:space="preserve">Orientações básicas na elaboração de um diagrama de classes. </w:t>
      </w:r>
      <w:r>
        <w:rPr>
          <w:rFonts w:ascii="Arial" w:hAnsi="Arial" w:cs="Arial"/>
          <w:sz w:val="24"/>
          <w:szCs w:val="24"/>
        </w:rPr>
        <w:t>Disponível em &lt;</w:t>
      </w:r>
      <w:hyperlink r:id="rId16" w:history="1">
        <w:r w:rsidRPr="008D2FA2">
          <w:rPr>
            <w:rFonts w:ascii="Arial" w:hAnsi="Arial" w:cs="Arial"/>
            <w:sz w:val="24"/>
            <w:szCs w:val="24"/>
          </w:rPr>
          <w:t>https://www.devmedia.com.br/orientacoes-basicas-na-elaboracao-de-um-diagrama-de-classes/37224</w:t>
        </w:r>
      </w:hyperlink>
      <w:r>
        <w:rPr>
          <w:rFonts w:ascii="Arial" w:hAnsi="Arial" w:cs="Arial"/>
          <w:sz w:val="24"/>
          <w:szCs w:val="24"/>
        </w:rPr>
        <w:t>&gt; Acesso em 20 mai. 2019</w:t>
      </w:r>
    </w:p>
    <w:p w14:paraId="0CA64D78" w14:textId="77777777" w:rsidR="00B2709A" w:rsidRDefault="00B2709A" w:rsidP="00B2709A">
      <w:pPr>
        <w:spacing w:line="240" w:lineRule="auto"/>
        <w:rPr>
          <w:rFonts w:ascii="Arial" w:hAnsi="Arial" w:cs="Arial"/>
          <w:sz w:val="24"/>
          <w:szCs w:val="24"/>
        </w:rPr>
      </w:pPr>
      <w:r>
        <w:rPr>
          <w:rFonts w:ascii="Arial" w:hAnsi="Arial" w:cs="Arial"/>
          <w:sz w:val="24"/>
          <w:szCs w:val="24"/>
        </w:rPr>
        <w:t xml:space="preserve">VALENTE, M. A. et al. </w:t>
      </w:r>
      <w:r>
        <w:rPr>
          <w:rFonts w:ascii="Arial" w:hAnsi="Arial" w:cs="Arial"/>
          <w:b/>
          <w:sz w:val="24"/>
          <w:szCs w:val="24"/>
        </w:rPr>
        <w:t>Qualidade e Produtividade nos Transportes.</w:t>
      </w:r>
      <w:r>
        <w:rPr>
          <w:rFonts w:ascii="Arial" w:hAnsi="Arial" w:cs="Arial"/>
          <w:sz w:val="24"/>
          <w:szCs w:val="24"/>
        </w:rPr>
        <w:t xml:space="preserve"> São Paulo: </w:t>
      </w:r>
      <w:proofErr w:type="spellStart"/>
      <w:r>
        <w:rPr>
          <w:rFonts w:ascii="Arial" w:hAnsi="Arial" w:cs="Arial"/>
          <w:sz w:val="24"/>
          <w:szCs w:val="24"/>
        </w:rPr>
        <w:t>Cengage</w:t>
      </w:r>
      <w:proofErr w:type="spellEnd"/>
      <w:r>
        <w:rPr>
          <w:rFonts w:ascii="Arial" w:hAnsi="Arial" w:cs="Arial"/>
          <w:sz w:val="24"/>
          <w:szCs w:val="24"/>
        </w:rPr>
        <w:t xml:space="preserve"> Learning, 2008.</w:t>
      </w:r>
    </w:p>
    <w:p w14:paraId="2B66CE8A" w14:textId="220E5AFA" w:rsidR="00B2709A" w:rsidRDefault="00B2709A">
      <w:pPr>
        <w:spacing w:line="259" w:lineRule="auto"/>
        <w:rPr>
          <w:rFonts w:ascii="Arial" w:eastAsia="Arial" w:hAnsi="Arial" w:cs="Arial"/>
          <w:b/>
          <w:sz w:val="28"/>
          <w:szCs w:val="28"/>
        </w:rPr>
      </w:pPr>
      <w:r>
        <w:rPr>
          <w:rFonts w:ascii="Arial" w:eastAsia="Arial" w:hAnsi="Arial" w:cs="Arial"/>
          <w:b/>
          <w:sz w:val="28"/>
          <w:szCs w:val="28"/>
        </w:rPr>
        <w:br w:type="page"/>
      </w:r>
    </w:p>
    <w:p w14:paraId="4BD436FF" w14:textId="7D1D2236" w:rsidR="00801D19" w:rsidRPr="00801D19" w:rsidRDefault="005A37CA" w:rsidP="006604E8">
      <w:pPr>
        <w:pStyle w:val="Ttulo1"/>
        <w:keepLines w:val="0"/>
        <w:spacing w:after="60" w:line="240" w:lineRule="auto"/>
        <w:ind w:left="432" w:hanging="432"/>
        <w:jc w:val="center"/>
        <w:rPr>
          <w:rFonts w:ascii="Arial" w:eastAsia="Arial" w:hAnsi="Arial" w:cs="Arial"/>
          <w:b/>
          <w:color w:val="auto"/>
          <w:sz w:val="28"/>
          <w:szCs w:val="28"/>
        </w:rPr>
      </w:pPr>
      <w:bookmarkStart w:id="52" w:name="_Toc9939264"/>
      <w:r>
        <w:rPr>
          <w:rFonts w:ascii="Arial" w:eastAsia="Arial" w:hAnsi="Arial" w:cs="Arial"/>
          <w:b/>
          <w:color w:val="auto"/>
          <w:sz w:val="28"/>
          <w:szCs w:val="28"/>
        </w:rPr>
        <w:lastRenderedPageBreak/>
        <w:t xml:space="preserve">APÊNDICE A </w:t>
      </w:r>
      <w:r w:rsidRPr="005A37CA">
        <w:rPr>
          <w:rStyle w:val="Forte"/>
          <w:rFonts w:ascii="latoblack" w:hAnsi="latoblack"/>
          <w:bCs w:val="0"/>
          <w:color w:val="000000"/>
          <w:sz w:val="27"/>
          <w:szCs w:val="27"/>
          <w:shd w:val="clear" w:color="auto" w:fill="FFFFFF"/>
        </w:rPr>
        <w:t>–</w:t>
      </w:r>
      <w:r w:rsidR="00801D19" w:rsidRPr="00801D19">
        <w:rPr>
          <w:rFonts w:ascii="Arial" w:eastAsia="Arial" w:hAnsi="Arial" w:cs="Arial"/>
          <w:b/>
          <w:color w:val="auto"/>
          <w:sz w:val="28"/>
          <w:szCs w:val="28"/>
        </w:rPr>
        <w:t xml:space="preserve"> REQUISITOS DO SISTEMA</w:t>
      </w:r>
      <w:bookmarkEnd w:id="49"/>
      <w:bookmarkEnd w:id="52"/>
    </w:p>
    <w:p w14:paraId="0E40CA40" w14:textId="5691E341" w:rsidR="00801D19" w:rsidRPr="0009627F" w:rsidRDefault="00801D19" w:rsidP="0009627F">
      <w:pPr>
        <w:spacing w:before="15" w:line="360" w:lineRule="auto"/>
        <w:ind w:firstLine="432"/>
        <w:jc w:val="both"/>
        <w:rPr>
          <w:rFonts w:ascii="Arial" w:eastAsia="Arial" w:hAnsi="Arial" w:cs="Arial"/>
          <w:sz w:val="24"/>
        </w:rPr>
      </w:pPr>
      <w:r w:rsidRPr="0009627F">
        <w:rPr>
          <w:rFonts w:ascii="Arial" w:eastAsia="Arial" w:hAnsi="Arial" w:cs="Arial"/>
          <w:sz w:val="24"/>
        </w:rPr>
        <w:t xml:space="preserve">Tomando por base o contexto do sistema, foram identificados os seguintes requisitos: </w:t>
      </w:r>
    </w:p>
    <w:p w14:paraId="669BA4DB" w14:textId="137CC4CE" w:rsidR="00801D19" w:rsidRPr="00801D19" w:rsidRDefault="00801D19" w:rsidP="00801D19">
      <w:pPr>
        <w:pStyle w:val="Ttulo2"/>
        <w:keepLines w:val="0"/>
        <w:numPr>
          <w:ilvl w:val="1"/>
          <w:numId w:val="0"/>
        </w:numPr>
        <w:spacing w:before="240" w:after="60" w:line="240" w:lineRule="auto"/>
        <w:ind w:left="576" w:hanging="576"/>
        <w:rPr>
          <w:rFonts w:ascii="Arial" w:eastAsia="Arial" w:hAnsi="Arial" w:cs="Arial"/>
          <w:b/>
          <w:color w:val="auto"/>
          <w:sz w:val="24"/>
          <w:szCs w:val="24"/>
        </w:rPr>
      </w:pPr>
      <w:r w:rsidRPr="00801D19">
        <w:rPr>
          <w:rFonts w:ascii="Arial" w:eastAsia="Arial" w:hAnsi="Arial" w:cs="Arial"/>
          <w:b/>
          <w:color w:val="auto"/>
          <w:sz w:val="24"/>
          <w:szCs w:val="24"/>
        </w:rPr>
        <w:t xml:space="preserve"> </w:t>
      </w:r>
      <w:bookmarkStart w:id="53" w:name="_Toc530507783"/>
      <w:bookmarkStart w:id="54" w:name="_Toc9939265"/>
      <w:r w:rsidRPr="00801D19">
        <w:rPr>
          <w:rFonts w:ascii="Arial" w:eastAsia="Arial" w:hAnsi="Arial" w:cs="Arial"/>
          <w:b/>
          <w:color w:val="auto"/>
          <w:sz w:val="24"/>
          <w:szCs w:val="24"/>
        </w:rPr>
        <w:t>5. Requisitos Funcionais</w:t>
      </w:r>
      <w:bookmarkEnd w:id="53"/>
      <w:bookmarkEnd w:id="54"/>
    </w:p>
    <w:p w14:paraId="7C105AD1" w14:textId="77777777" w:rsidR="00801D19" w:rsidRPr="0009627F" w:rsidRDefault="00801D19" w:rsidP="0009627F">
      <w:pPr>
        <w:spacing w:before="15" w:line="360" w:lineRule="auto"/>
        <w:ind w:firstLine="432"/>
        <w:jc w:val="both"/>
        <w:rPr>
          <w:rFonts w:ascii="Arial" w:eastAsia="Arial" w:hAnsi="Arial" w:cs="Arial"/>
          <w:sz w:val="24"/>
        </w:rPr>
      </w:pPr>
      <w:r w:rsidRPr="0009627F">
        <w:rPr>
          <w:rFonts w:ascii="Arial" w:eastAsia="Arial" w:hAnsi="Arial" w:cs="Arial"/>
          <w:sz w:val="24"/>
        </w:rPr>
        <w:t>Abaixo estão os requisitos funcionais do sistema, ou seja, as funções que o sistema deve exercer.</w:t>
      </w:r>
    </w:p>
    <w:p w14:paraId="1A790E65" w14:textId="77777777" w:rsidR="00801D19" w:rsidRPr="0009627F" w:rsidRDefault="00801D19" w:rsidP="0009627F">
      <w:pPr>
        <w:spacing w:before="15" w:line="360" w:lineRule="auto"/>
        <w:ind w:firstLine="432"/>
        <w:jc w:val="both"/>
        <w:rPr>
          <w:rFonts w:ascii="Arial" w:eastAsia="Arial" w:hAnsi="Arial" w:cs="Arial"/>
          <w:sz w:val="24"/>
        </w:rPr>
      </w:pPr>
      <w:r w:rsidRPr="0009627F">
        <w:rPr>
          <w:rFonts w:ascii="Arial" w:eastAsia="Arial" w:hAnsi="Arial" w:cs="Arial"/>
          <w:sz w:val="24"/>
        </w:rPr>
        <w:t xml:space="preserve">Observações: </w:t>
      </w:r>
    </w:p>
    <w:p w14:paraId="312A05F2" w14:textId="77777777" w:rsidR="00801D19" w:rsidRPr="0009627F" w:rsidRDefault="00801D19" w:rsidP="0009627F">
      <w:pPr>
        <w:spacing w:before="15" w:line="360" w:lineRule="auto"/>
        <w:ind w:firstLine="432"/>
        <w:jc w:val="both"/>
        <w:rPr>
          <w:rFonts w:ascii="Arial" w:eastAsia="Arial" w:hAnsi="Arial" w:cs="Arial"/>
          <w:sz w:val="24"/>
        </w:rPr>
      </w:pPr>
      <w:r w:rsidRPr="0009627F">
        <w:rPr>
          <w:rFonts w:ascii="Arial" w:eastAsia="Arial" w:hAnsi="Arial" w:cs="Arial"/>
          <w:sz w:val="24"/>
        </w:rPr>
        <w:t>Dados marcados com * (asterisco) serão considerados campos de preenchimento obrigatório.</w:t>
      </w:r>
    </w:p>
    <w:p w14:paraId="3432D2CE" w14:textId="77777777" w:rsidR="00801D19" w:rsidRPr="00244211" w:rsidRDefault="00801D19" w:rsidP="00801D19">
      <w:pPr>
        <w:spacing w:after="1" w:line="360" w:lineRule="auto"/>
        <w:ind w:right="96"/>
        <w:jc w:val="both"/>
        <w:rPr>
          <w:rFonts w:ascii="Arial" w:eastAsia="Arial" w:hAnsi="Arial" w:cs="Arial"/>
        </w:rPr>
      </w:pPr>
    </w:p>
    <w:p w14:paraId="1CCE0407" w14:textId="77777777" w:rsidR="00801D19" w:rsidRDefault="00801D19" w:rsidP="0009627F">
      <w:pPr>
        <w:pStyle w:val="PargrafodaLista"/>
        <w:numPr>
          <w:ilvl w:val="0"/>
          <w:numId w:val="2"/>
        </w:numPr>
        <w:spacing w:after="1" w:line="360" w:lineRule="auto"/>
        <w:ind w:right="96"/>
        <w:jc w:val="both"/>
        <w:rPr>
          <w:rFonts w:ascii="Arial" w:eastAsia="Arial" w:hAnsi="Arial" w:cs="Arial"/>
          <w:b/>
          <w:sz w:val="24"/>
        </w:rPr>
      </w:pPr>
      <w:r>
        <w:rPr>
          <w:rFonts w:ascii="Arial" w:eastAsia="Arial" w:hAnsi="Arial" w:cs="Arial"/>
          <w:b/>
          <w:sz w:val="24"/>
        </w:rPr>
        <w:t>RF01- Manter Empresa;</w:t>
      </w:r>
    </w:p>
    <w:p w14:paraId="267D3632"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2"/>
        </w:rPr>
      </w:pPr>
      <w:r w:rsidRPr="0009627F">
        <w:rPr>
          <w:rFonts w:ascii="Arial" w:eastAsia="Arial" w:hAnsi="Arial" w:cs="Arial"/>
          <w:sz w:val="24"/>
          <w:szCs w:val="22"/>
        </w:rPr>
        <w:t>O sistema deverá ser capaz de incluir, excluir, alterar e consultar as informações da empresa que irá utilizar o sistema;</w:t>
      </w:r>
    </w:p>
    <w:p w14:paraId="2C94D1BD" w14:textId="6779F9A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2"/>
        </w:rPr>
      </w:pPr>
      <w:r w:rsidRPr="0009627F">
        <w:rPr>
          <w:rFonts w:ascii="Arial" w:eastAsia="Arial" w:hAnsi="Arial" w:cs="Arial"/>
          <w:sz w:val="24"/>
          <w:szCs w:val="22"/>
        </w:rPr>
        <w:t>O sistema deverá ser capaz de incluir as seguintes informações:</w:t>
      </w:r>
      <w:r w:rsidR="00D40ACB">
        <w:rPr>
          <w:rFonts w:ascii="Arial" w:eastAsia="Arial" w:hAnsi="Arial" w:cs="Arial"/>
          <w:sz w:val="24"/>
          <w:szCs w:val="22"/>
        </w:rPr>
        <w:t xml:space="preserve"> Código,</w:t>
      </w:r>
      <w:r w:rsidRPr="0009627F">
        <w:rPr>
          <w:rFonts w:ascii="Arial" w:eastAsia="Arial" w:hAnsi="Arial" w:cs="Arial"/>
          <w:sz w:val="24"/>
          <w:szCs w:val="22"/>
        </w:rPr>
        <w:t xml:space="preserve"> razão social*, nome fantasia, CNPJ*, endereço*, bairro*, cidade*, estado*, CEP, e-mail*, telefone*, RNTRC (Registro Nacional de Transportador de Carga), Inscrição Estadual, Filial;</w:t>
      </w:r>
    </w:p>
    <w:p w14:paraId="643F14A1"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2"/>
        </w:rPr>
      </w:pPr>
      <w:r w:rsidRPr="0009627F">
        <w:rPr>
          <w:rFonts w:ascii="Arial" w:eastAsia="Arial" w:hAnsi="Arial" w:cs="Arial"/>
          <w:sz w:val="24"/>
          <w:szCs w:val="22"/>
        </w:rPr>
        <w:t>O sistema deverá ser capaz de excluir os dados da empresa;</w:t>
      </w:r>
    </w:p>
    <w:p w14:paraId="63073D94" w14:textId="77777777" w:rsidR="00801D19" w:rsidRPr="0009627F" w:rsidRDefault="00801D19" w:rsidP="0009627F">
      <w:pPr>
        <w:pStyle w:val="PargrafodaLista"/>
        <w:numPr>
          <w:ilvl w:val="2"/>
          <w:numId w:val="2"/>
        </w:numPr>
        <w:spacing w:after="200" w:line="360" w:lineRule="auto"/>
        <w:jc w:val="both"/>
        <w:rPr>
          <w:rFonts w:ascii="Arial" w:eastAsia="Arial" w:hAnsi="Arial" w:cs="Arial"/>
          <w:sz w:val="24"/>
        </w:rPr>
      </w:pPr>
      <w:r w:rsidRPr="0009627F">
        <w:rPr>
          <w:rFonts w:ascii="Arial" w:eastAsia="Arial" w:hAnsi="Arial" w:cs="Arial"/>
          <w:sz w:val="24"/>
        </w:rPr>
        <w:t>O sistema não deverá permitir a exclusão dos dados da empresa caso:</w:t>
      </w:r>
    </w:p>
    <w:p w14:paraId="27D22F7C" w14:textId="77777777" w:rsidR="00801D19" w:rsidRPr="0009627F" w:rsidRDefault="00801D19" w:rsidP="0009627F">
      <w:pPr>
        <w:pStyle w:val="PargrafodaLista"/>
        <w:numPr>
          <w:ilvl w:val="3"/>
          <w:numId w:val="2"/>
        </w:numPr>
        <w:spacing w:after="200" w:line="360" w:lineRule="auto"/>
        <w:jc w:val="both"/>
        <w:rPr>
          <w:rFonts w:ascii="Arial" w:eastAsia="Arial" w:hAnsi="Arial" w:cs="Arial"/>
          <w:sz w:val="24"/>
        </w:rPr>
      </w:pPr>
      <w:r w:rsidRPr="0009627F">
        <w:rPr>
          <w:rFonts w:ascii="Arial" w:eastAsia="Arial" w:hAnsi="Arial" w:cs="Arial"/>
          <w:sz w:val="24"/>
        </w:rPr>
        <w:t>Existam ordens de serviço relacionados a empresa;</w:t>
      </w:r>
    </w:p>
    <w:p w14:paraId="45745DEC"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alterar os seguintes campos: endereço, bairro, cidade, estado, CEP, e-mail, telefone, Filial;</w:t>
      </w:r>
    </w:p>
    <w:p w14:paraId="1C43F137" w14:textId="1DFD2F5A" w:rsidR="00801D19"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consultar todos os cadastros efetuados através de cada campo já definido;</w:t>
      </w:r>
    </w:p>
    <w:p w14:paraId="150E4A5E" w14:textId="77777777" w:rsidR="00237CBE" w:rsidRPr="0009627F" w:rsidRDefault="00237CBE" w:rsidP="00237CBE">
      <w:pPr>
        <w:pStyle w:val="PargrafodaLista"/>
        <w:spacing w:after="200" w:line="360" w:lineRule="auto"/>
        <w:ind w:left="792"/>
        <w:jc w:val="both"/>
        <w:rPr>
          <w:rFonts w:ascii="Arial" w:eastAsia="Arial" w:hAnsi="Arial" w:cs="Arial"/>
          <w:sz w:val="24"/>
          <w:szCs w:val="24"/>
        </w:rPr>
      </w:pPr>
    </w:p>
    <w:p w14:paraId="75899395" w14:textId="77777777" w:rsidR="00801D19" w:rsidRDefault="00801D19" w:rsidP="00801D19">
      <w:pPr>
        <w:pStyle w:val="PargrafodaLista"/>
        <w:numPr>
          <w:ilvl w:val="0"/>
          <w:numId w:val="2"/>
        </w:numPr>
        <w:spacing w:after="1" w:line="360" w:lineRule="auto"/>
        <w:ind w:right="96"/>
        <w:jc w:val="both"/>
        <w:rPr>
          <w:rFonts w:ascii="Arial" w:eastAsia="Arial" w:hAnsi="Arial" w:cs="Arial"/>
          <w:b/>
          <w:sz w:val="24"/>
        </w:rPr>
      </w:pPr>
      <w:r>
        <w:rPr>
          <w:rFonts w:ascii="Arial" w:eastAsia="Arial" w:hAnsi="Arial" w:cs="Arial"/>
          <w:b/>
          <w:sz w:val="24"/>
        </w:rPr>
        <w:t>RF02- Manter Cliente;</w:t>
      </w:r>
    </w:p>
    <w:p w14:paraId="39EFBBB5" w14:textId="77777777" w:rsidR="00801D19" w:rsidRPr="0009627F" w:rsidRDefault="00801D19" w:rsidP="0009627F">
      <w:pPr>
        <w:pStyle w:val="PargrafodaLista"/>
        <w:numPr>
          <w:ilvl w:val="1"/>
          <w:numId w:val="2"/>
        </w:numPr>
        <w:spacing w:after="200" w:line="360" w:lineRule="auto"/>
        <w:jc w:val="both"/>
        <w:rPr>
          <w:rFonts w:ascii="Arial" w:hAnsi="Arial" w:cs="Arial"/>
          <w:sz w:val="24"/>
          <w:szCs w:val="24"/>
        </w:rPr>
      </w:pPr>
      <w:r w:rsidRPr="0009627F">
        <w:rPr>
          <w:rFonts w:ascii="Arial" w:eastAsia="Arial" w:hAnsi="Arial" w:cs="Arial"/>
          <w:sz w:val="24"/>
        </w:rPr>
        <w:t>O sistema deverá ser capaz de incluir, excluir, alterar e consultar as informações do cliente</w:t>
      </w:r>
      <w:r w:rsidRPr="0009627F">
        <w:rPr>
          <w:rFonts w:ascii="Arial" w:hAnsi="Arial" w:cs="Arial"/>
          <w:sz w:val="24"/>
          <w:szCs w:val="24"/>
        </w:rPr>
        <w:t>;</w:t>
      </w:r>
    </w:p>
    <w:p w14:paraId="3D00DCE8" w14:textId="46609A28"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incluir as seguintes informações:</w:t>
      </w:r>
      <w:r w:rsidR="00D40ACB">
        <w:rPr>
          <w:rFonts w:ascii="Arial" w:eastAsia="Arial" w:hAnsi="Arial" w:cs="Arial"/>
          <w:sz w:val="24"/>
        </w:rPr>
        <w:t xml:space="preserve"> Código,</w:t>
      </w:r>
      <w:r w:rsidRPr="0009627F">
        <w:rPr>
          <w:rFonts w:ascii="Arial" w:eastAsia="Arial" w:hAnsi="Arial" w:cs="Arial"/>
          <w:sz w:val="24"/>
        </w:rPr>
        <w:t xml:space="preserve"> razão social*, nome fantasia, CNPJ*, endereço*, bairro*, cidade*, </w:t>
      </w:r>
      <w:r w:rsidRPr="0009627F">
        <w:rPr>
          <w:rFonts w:ascii="Arial" w:eastAsia="Arial" w:hAnsi="Arial" w:cs="Arial"/>
          <w:sz w:val="24"/>
        </w:rPr>
        <w:lastRenderedPageBreak/>
        <w:t>estado*, CEP, e-mail*, telefone*, Inscrição Estadual, Filial, Tipo de Estabelecimento;</w:t>
      </w:r>
    </w:p>
    <w:p w14:paraId="65277510"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excluir os dados do cliente;</w:t>
      </w:r>
    </w:p>
    <w:p w14:paraId="35C2DD46" w14:textId="77777777" w:rsidR="00801D19" w:rsidRPr="0009627F" w:rsidRDefault="00801D19" w:rsidP="0009627F">
      <w:pPr>
        <w:pStyle w:val="PargrafodaLista"/>
        <w:numPr>
          <w:ilvl w:val="2"/>
          <w:numId w:val="2"/>
        </w:numPr>
        <w:spacing w:after="200" w:line="360" w:lineRule="auto"/>
        <w:jc w:val="both"/>
        <w:rPr>
          <w:rFonts w:ascii="Arial" w:eastAsia="Arial" w:hAnsi="Arial" w:cs="Arial"/>
          <w:sz w:val="24"/>
        </w:rPr>
      </w:pPr>
      <w:r w:rsidRPr="0009627F">
        <w:rPr>
          <w:rFonts w:ascii="Arial" w:eastAsia="Arial" w:hAnsi="Arial" w:cs="Arial"/>
          <w:sz w:val="24"/>
        </w:rPr>
        <w:t>O sistema não deverá permitir a exclusão dos dados do cliente caso:</w:t>
      </w:r>
    </w:p>
    <w:p w14:paraId="0FAFA6F1" w14:textId="77777777" w:rsidR="00801D19" w:rsidRPr="0009627F" w:rsidRDefault="00801D19" w:rsidP="0009627F">
      <w:pPr>
        <w:pStyle w:val="PargrafodaLista"/>
        <w:numPr>
          <w:ilvl w:val="3"/>
          <w:numId w:val="2"/>
        </w:numPr>
        <w:spacing w:after="200" w:line="360" w:lineRule="auto"/>
        <w:jc w:val="both"/>
        <w:rPr>
          <w:rFonts w:ascii="Arial" w:eastAsia="Arial" w:hAnsi="Arial" w:cs="Arial"/>
          <w:sz w:val="24"/>
        </w:rPr>
      </w:pPr>
      <w:r w:rsidRPr="0009627F">
        <w:rPr>
          <w:rFonts w:ascii="Arial" w:eastAsia="Arial" w:hAnsi="Arial" w:cs="Arial"/>
          <w:sz w:val="24"/>
        </w:rPr>
        <w:t>Existam ordens de serviço relacionados ao cliente;</w:t>
      </w:r>
    </w:p>
    <w:p w14:paraId="60A41D3A"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alterar os seguintes campos: endereço, bairro, cidade, estado, CEP, e-mail, telefone, Filial, Tipo de Estabelecimento;</w:t>
      </w:r>
    </w:p>
    <w:p w14:paraId="13022452" w14:textId="4BB81222" w:rsidR="00801D19"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consultar todos os cadastros efetuados através de cada campo já definido;</w:t>
      </w:r>
    </w:p>
    <w:p w14:paraId="6F9C9211" w14:textId="77777777" w:rsidR="00237CBE" w:rsidRPr="0009627F" w:rsidRDefault="00237CBE" w:rsidP="00237CBE">
      <w:pPr>
        <w:pStyle w:val="PargrafodaLista"/>
        <w:spacing w:after="200" w:line="360" w:lineRule="auto"/>
        <w:ind w:left="792"/>
        <w:jc w:val="both"/>
        <w:rPr>
          <w:rFonts w:ascii="Arial" w:eastAsia="Arial" w:hAnsi="Arial" w:cs="Arial"/>
          <w:sz w:val="24"/>
        </w:rPr>
      </w:pPr>
    </w:p>
    <w:p w14:paraId="543826FE" w14:textId="77777777" w:rsidR="00801D19" w:rsidRDefault="00801D19" w:rsidP="00801D19">
      <w:pPr>
        <w:pStyle w:val="PargrafodaLista"/>
        <w:numPr>
          <w:ilvl w:val="0"/>
          <w:numId w:val="2"/>
        </w:numPr>
        <w:spacing w:after="1" w:line="360" w:lineRule="auto"/>
        <w:ind w:right="96"/>
        <w:jc w:val="both"/>
        <w:rPr>
          <w:rFonts w:ascii="Arial" w:eastAsia="Arial" w:hAnsi="Arial" w:cs="Arial"/>
          <w:b/>
          <w:sz w:val="24"/>
        </w:rPr>
      </w:pPr>
      <w:r>
        <w:rPr>
          <w:rFonts w:ascii="Arial" w:eastAsia="Arial" w:hAnsi="Arial" w:cs="Arial"/>
          <w:b/>
          <w:sz w:val="24"/>
        </w:rPr>
        <w:t>RF03- Manter Funcionário;</w:t>
      </w:r>
    </w:p>
    <w:p w14:paraId="093CC9E0"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incluir, excluir, alterar e consultar os funcionários;</w:t>
      </w:r>
    </w:p>
    <w:p w14:paraId="7C19438E" w14:textId="58A610FA"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incluir os funcionários, sendo necessário o preenchimento dos seguintes dados:</w:t>
      </w:r>
      <w:r w:rsidR="00D40ACB">
        <w:rPr>
          <w:rFonts w:ascii="Arial" w:eastAsia="Arial" w:hAnsi="Arial" w:cs="Arial"/>
          <w:sz w:val="24"/>
        </w:rPr>
        <w:t xml:space="preserve"> Código,</w:t>
      </w:r>
      <w:r w:rsidRPr="0009627F">
        <w:rPr>
          <w:rFonts w:ascii="Arial" w:eastAsia="Arial" w:hAnsi="Arial" w:cs="Arial"/>
          <w:sz w:val="24"/>
        </w:rPr>
        <w:t xml:space="preserve"> Nome*, telefone*, endereço, e-mail, CPF*, RG*, Função*, Senha*, Nome de Usuário*;</w:t>
      </w:r>
    </w:p>
    <w:p w14:paraId="70418CBA"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 xml:space="preserve"> O sistema deverá ser capaz de excluir um funcionário;</w:t>
      </w:r>
    </w:p>
    <w:p w14:paraId="1DC0BC60"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alterar os seguintes dados: Nome, Telefone, e-mail, endereço, Função, Senha;</w:t>
      </w:r>
    </w:p>
    <w:p w14:paraId="06076BA5" w14:textId="23721129" w:rsidR="00801D19" w:rsidRPr="0009627F" w:rsidRDefault="00801D19" w:rsidP="0009627F">
      <w:pPr>
        <w:pStyle w:val="PargrafodaLista"/>
        <w:numPr>
          <w:ilvl w:val="1"/>
          <w:numId w:val="2"/>
        </w:numPr>
        <w:spacing w:line="360" w:lineRule="auto"/>
        <w:jc w:val="both"/>
        <w:rPr>
          <w:sz w:val="24"/>
        </w:rPr>
      </w:pPr>
      <w:r w:rsidRPr="0009627F">
        <w:rPr>
          <w:rFonts w:ascii="Arial" w:eastAsia="Arial" w:hAnsi="Arial" w:cs="Arial"/>
          <w:sz w:val="24"/>
        </w:rPr>
        <w:t>O sistema deverá ser capaz de consultar funcionários cadastrados através dos campos: Nome, Função;</w:t>
      </w:r>
    </w:p>
    <w:p w14:paraId="65B95854" w14:textId="77777777" w:rsidR="00801D19" w:rsidRDefault="00801D19" w:rsidP="00801D19">
      <w:pPr>
        <w:spacing w:after="200" w:line="276" w:lineRule="auto"/>
        <w:ind w:left="360"/>
        <w:jc w:val="both"/>
        <w:rPr>
          <w:rFonts w:ascii="Arial" w:eastAsia="Arial" w:hAnsi="Arial" w:cs="Arial"/>
        </w:rPr>
      </w:pPr>
    </w:p>
    <w:p w14:paraId="127E81FC" w14:textId="358AFB5E" w:rsidR="00801D19" w:rsidRDefault="00801D19" w:rsidP="00801D19">
      <w:pPr>
        <w:pStyle w:val="PargrafodaLista"/>
        <w:numPr>
          <w:ilvl w:val="0"/>
          <w:numId w:val="2"/>
        </w:numPr>
        <w:spacing w:after="1" w:line="360" w:lineRule="auto"/>
        <w:ind w:right="96"/>
        <w:jc w:val="both"/>
        <w:rPr>
          <w:rFonts w:ascii="Arial" w:eastAsia="Arial" w:hAnsi="Arial" w:cs="Arial"/>
          <w:b/>
          <w:sz w:val="24"/>
        </w:rPr>
      </w:pPr>
      <w:bookmarkStart w:id="55" w:name="_Hlk5720128"/>
      <w:r>
        <w:rPr>
          <w:rFonts w:ascii="Arial" w:eastAsia="Arial" w:hAnsi="Arial" w:cs="Arial"/>
          <w:b/>
          <w:sz w:val="24"/>
        </w:rPr>
        <w:t>RF04-</w:t>
      </w:r>
      <w:r w:rsidR="00D40ACB">
        <w:rPr>
          <w:rFonts w:ascii="Arial" w:eastAsia="Arial" w:hAnsi="Arial" w:cs="Arial"/>
          <w:b/>
          <w:sz w:val="24"/>
        </w:rPr>
        <w:t xml:space="preserve"> Efetuar</w:t>
      </w:r>
      <w:r>
        <w:rPr>
          <w:rFonts w:ascii="Arial" w:eastAsia="Arial" w:hAnsi="Arial" w:cs="Arial"/>
          <w:b/>
          <w:sz w:val="24"/>
        </w:rPr>
        <w:t xml:space="preserve"> Login;</w:t>
      </w:r>
    </w:p>
    <w:p w14:paraId="1A4D5081" w14:textId="24351050" w:rsidR="00801D19" w:rsidRPr="0009627F" w:rsidRDefault="00801D19" w:rsidP="0009627F">
      <w:pPr>
        <w:pStyle w:val="PargrafodaLista"/>
        <w:numPr>
          <w:ilvl w:val="1"/>
          <w:numId w:val="2"/>
        </w:numPr>
        <w:spacing w:after="200" w:line="360" w:lineRule="auto"/>
        <w:jc w:val="both"/>
        <w:rPr>
          <w:rFonts w:ascii="Arial" w:hAnsi="Arial" w:cs="Arial"/>
          <w:sz w:val="24"/>
          <w:szCs w:val="24"/>
        </w:rPr>
      </w:pPr>
      <w:r w:rsidRPr="0009627F">
        <w:rPr>
          <w:rFonts w:ascii="Arial" w:eastAsia="Arial" w:hAnsi="Arial" w:cs="Arial"/>
          <w:sz w:val="24"/>
          <w:szCs w:val="24"/>
        </w:rPr>
        <w:t>O sistema deverá ser capaz de acessar</w:t>
      </w:r>
      <w:r w:rsidR="00D40ACB">
        <w:rPr>
          <w:rFonts w:ascii="Arial" w:eastAsia="Arial" w:hAnsi="Arial" w:cs="Arial"/>
          <w:sz w:val="24"/>
          <w:szCs w:val="24"/>
        </w:rPr>
        <w:t xml:space="preserve"> </w:t>
      </w:r>
      <w:r w:rsidRPr="0009627F">
        <w:rPr>
          <w:rFonts w:ascii="Arial" w:eastAsia="Arial" w:hAnsi="Arial" w:cs="Arial"/>
          <w:sz w:val="24"/>
          <w:szCs w:val="24"/>
        </w:rPr>
        <w:t>as informações de login</w:t>
      </w:r>
      <w:r w:rsidRPr="0009627F">
        <w:rPr>
          <w:rFonts w:ascii="Arial" w:hAnsi="Arial" w:cs="Arial"/>
          <w:sz w:val="24"/>
          <w:szCs w:val="24"/>
        </w:rPr>
        <w:t>;</w:t>
      </w:r>
    </w:p>
    <w:p w14:paraId="231621EF" w14:textId="77777777" w:rsidR="00801D19" w:rsidRPr="0009627F" w:rsidRDefault="00801D19" w:rsidP="0009627F">
      <w:pPr>
        <w:pStyle w:val="PargrafodaLista"/>
        <w:numPr>
          <w:ilvl w:val="1"/>
          <w:numId w:val="2"/>
        </w:numPr>
        <w:spacing w:after="200" w:line="360" w:lineRule="auto"/>
        <w:jc w:val="both"/>
        <w:rPr>
          <w:rFonts w:ascii="Arial" w:hAnsi="Arial" w:cs="Arial"/>
          <w:sz w:val="24"/>
          <w:szCs w:val="24"/>
        </w:rPr>
      </w:pPr>
      <w:r w:rsidRPr="0009627F">
        <w:rPr>
          <w:rFonts w:ascii="Arial" w:eastAsia="Arial" w:hAnsi="Arial" w:cs="Arial"/>
          <w:sz w:val="24"/>
          <w:szCs w:val="24"/>
        </w:rPr>
        <w:t xml:space="preserve">O sistema deverá ser capaz de acessar um login já cadastrado na base de dados; </w:t>
      </w:r>
    </w:p>
    <w:p w14:paraId="232082BA" w14:textId="77777777" w:rsidR="00801D19" w:rsidRPr="0009627F" w:rsidRDefault="00801D19" w:rsidP="0009627F">
      <w:pPr>
        <w:pStyle w:val="PargrafodaLista"/>
        <w:numPr>
          <w:ilvl w:val="2"/>
          <w:numId w:val="2"/>
        </w:numPr>
        <w:spacing w:after="200" w:line="360" w:lineRule="auto"/>
        <w:jc w:val="both"/>
        <w:rPr>
          <w:rFonts w:ascii="Arial" w:hAnsi="Arial" w:cs="Arial"/>
          <w:sz w:val="24"/>
          <w:szCs w:val="24"/>
        </w:rPr>
      </w:pPr>
      <w:r w:rsidRPr="0009627F">
        <w:rPr>
          <w:rFonts w:ascii="Arial" w:eastAsia="Arial" w:hAnsi="Arial" w:cs="Arial"/>
          <w:sz w:val="24"/>
          <w:szCs w:val="24"/>
        </w:rPr>
        <w:t>Caso não haja usuário existente no sistema</w:t>
      </w:r>
      <w:r w:rsidRPr="0009627F">
        <w:rPr>
          <w:rFonts w:ascii="Arial" w:hAnsi="Arial" w:cs="Arial"/>
          <w:sz w:val="24"/>
          <w:szCs w:val="24"/>
        </w:rPr>
        <w:t>:</w:t>
      </w:r>
    </w:p>
    <w:p w14:paraId="3143D630" w14:textId="77777777" w:rsidR="00801D19" w:rsidRPr="0009627F" w:rsidRDefault="00801D19" w:rsidP="0009627F">
      <w:pPr>
        <w:pStyle w:val="PargrafodaLista"/>
        <w:numPr>
          <w:ilvl w:val="2"/>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incluir as informações referente ao requisito funcional RF03;</w:t>
      </w:r>
    </w:p>
    <w:p w14:paraId="127CC742"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excluir os dados do login desejado;</w:t>
      </w:r>
    </w:p>
    <w:p w14:paraId="57F4DDF5"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alterar a seguinte informação: senha;</w:t>
      </w:r>
    </w:p>
    <w:p w14:paraId="47A7572A" w14:textId="79571CEA" w:rsidR="0009627F" w:rsidRPr="00237CBE" w:rsidRDefault="00801D19" w:rsidP="00237CBE">
      <w:pPr>
        <w:pStyle w:val="PargrafodaLista"/>
        <w:numPr>
          <w:ilvl w:val="2"/>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lastRenderedPageBreak/>
        <w:t>Só poderá permitir a alteração quando o usuário já estiver cadastrado no sistema;</w:t>
      </w:r>
      <w:bookmarkEnd w:id="55"/>
    </w:p>
    <w:p w14:paraId="10552C84" w14:textId="77777777" w:rsidR="00801D19" w:rsidRPr="002973BE" w:rsidRDefault="00801D19" w:rsidP="00801D19">
      <w:pPr>
        <w:pStyle w:val="PargrafodaLista"/>
        <w:spacing w:after="200" w:line="276" w:lineRule="auto"/>
        <w:ind w:left="1224"/>
        <w:jc w:val="both"/>
        <w:rPr>
          <w:rFonts w:ascii="Arial" w:eastAsia="Arial" w:hAnsi="Arial" w:cs="Arial"/>
        </w:rPr>
      </w:pPr>
    </w:p>
    <w:p w14:paraId="2E997BB3" w14:textId="77777777" w:rsidR="00801D19" w:rsidRDefault="00801D19" w:rsidP="00801D19">
      <w:pPr>
        <w:pStyle w:val="PargrafodaLista"/>
        <w:numPr>
          <w:ilvl w:val="0"/>
          <w:numId w:val="2"/>
        </w:numPr>
        <w:spacing w:after="1" w:line="360" w:lineRule="auto"/>
        <w:ind w:right="96"/>
        <w:jc w:val="both"/>
        <w:rPr>
          <w:rFonts w:ascii="Arial" w:eastAsia="Arial" w:hAnsi="Arial" w:cs="Arial"/>
          <w:b/>
          <w:sz w:val="24"/>
        </w:rPr>
      </w:pPr>
      <w:bookmarkStart w:id="56" w:name="_Hlk5720955"/>
      <w:r>
        <w:rPr>
          <w:rFonts w:ascii="Arial" w:eastAsia="Arial" w:hAnsi="Arial" w:cs="Arial"/>
          <w:b/>
          <w:sz w:val="24"/>
        </w:rPr>
        <w:t>RF05- Manter Transporte;</w:t>
      </w:r>
    </w:p>
    <w:p w14:paraId="512B6143"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incluir, excluir, alterar e consultar os transportes;</w:t>
      </w:r>
    </w:p>
    <w:p w14:paraId="083F1C03" w14:textId="1F6B8D54"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 xml:space="preserve">O sistema deverá ser capaz de incluir os transportes, sendo necessário o preenchimento dos seguintes dados: </w:t>
      </w:r>
      <w:r w:rsidR="00D40ACB">
        <w:rPr>
          <w:rFonts w:ascii="Arial" w:eastAsia="Arial" w:hAnsi="Arial" w:cs="Arial"/>
          <w:sz w:val="24"/>
          <w:szCs w:val="24"/>
        </w:rPr>
        <w:t xml:space="preserve">Código, </w:t>
      </w:r>
      <w:r w:rsidRPr="0009627F">
        <w:rPr>
          <w:rFonts w:ascii="Arial" w:eastAsia="Arial" w:hAnsi="Arial" w:cs="Arial"/>
          <w:sz w:val="24"/>
          <w:szCs w:val="24"/>
        </w:rPr>
        <w:t xml:space="preserve">Tipo de Transporte*, Cavalo*, Carreta (quantidade, placa, marca, classificação), Emplacado, </w:t>
      </w:r>
      <w:proofErr w:type="spellStart"/>
      <w:r w:rsidRPr="0009627F">
        <w:rPr>
          <w:rFonts w:ascii="Arial" w:eastAsia="Arial" w:hAnsi="Arial" w:cs="Arial"/>
          <w:sz w:val="24"/>
          <w:szCs w:val="24"/>
        </w:rPr>
        <w:t>Renavam</w:t>
      </w:r>
      <w:proofErr w:type="spellEnd"/>
      <w:r w:rsidRPr="0009627F">
        <w:rPr>
          <w:rFonts w:ascii="Arial" w:eastAsia="Arial" w:hAnsi="Arial" w:cs="Arial"/>
          <w:sz w:val="24"/>
          <w:szCs w:val="24"/>
        </w:rPr>
        <w:t>, Chassi, Ano/Modelo, Quantidade Eixo, Dimensões (largura, altura, comprimento, peso máximo suportado), Proprietário (Nome, CPF, Telefone, CNH (Número, Categoria Habilitação, validade), ANTT (Agência Nacional de Transportes Terrestre), Tipo de Carroceria;</w:t>
      </w:r>
    </w:p>
    <w:p w14:paraId="78225C4E"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 xml:space="preserve"> O sistema deverá ser capaz de excluir um Transporte;</w:t>
      </w:r>
    </w:p>
    <w:p w14:paraId="593C0589"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 xml:space="preserve">O sistema deverá ser capaz de alterar os seguintes dados: Carreta, </w:t>
      </w:r>
      <w:proofErr w:type="spellStart"/>
      <w:r w:rsidRPr="0009627F">
        <w:rPr>
          <w:rFonts w:ascii="Arial" w:eastAsia="Arial" w:hAnsi="Arial" w:cs="Arial"/>
          <w:sz w:val="24"/>
          <w:szCs w:val="24"/>
        </w:rPr>
        <w:t>Renavam</w:t>
      </w:r>
      <w:proofErr w:type="spellEnd"/>
      <w:r w:rsidRPr="0009627F">
        <w:rPr>
          <w:rFonts w:ascii="Arial" w:eastAsia="Arial" w:hAnsi="Arial" w:cs="Arial"/>
          <w:sz w:val="24"/>
          <w:szCs w:val="24"/>
        </w:rPr>
        <w:t>, Chassi, Ano/Modelo, Eixo;</w:t>
      </w:r>
    </w:p>
    <w:p w14:paraId="6EAD3381"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consultar o Transporte cadastrado através dos campos: Tipo de Transporte, Proprietário, Tipo de Carroceria;</w:t>
      </w:r>
      <w:bookmarkEnd w:id="56"/>
    </w:p>
    <w:p w14:paraId="059DDACC" w14:textId="77777777" w:rsidR="00801D19" w:rsidRDefault="00801D19" w:rsidP="00801D19">
      <w:pPr>
        <w:pStyle w:val="PargrafodaLista"/>
        <w:spacing w:after="200" w:line="276" w:lineRule="auto"/>
        <w:ind w:left="360"/>
        <w:jc w:val="both"/>
        <w:rPr>
          <w:rFonts w:ascii="Arial" w:eastAsia="Arial" w:hAnsi="Arial" w:cs="Arial"/>
        </w:rPr>
      </w:pPr>
    </w:p>
    <w:p w14:paraId="13DF6C33" w14:textId="6F3DF086" w:rsidR="00801D19" w:rsidRPr="00E64338" w:rsidRDefault="00801D19" w:rsidP="00801D19">
      <w:pPr>
        <w:pStyle w:val="PargrafodaLista"/>
        <w:numPr>
          <w:ilvl w:val="0"/>
          <w:numId w:val="2"/>
        </w:numPr>
        <w:spacing w:after="1" w:line="360" w:lineRule="auto"/>
        <w:ind w:right="96"/>
        <w:jc w:val="both"/>
        <w:rPr>
          <w:rFonts w:ascii="Arial" w:eastAsia="Arial" w:hAnsi="Arial" w:cs="Arial"/>
          <w:b/>
          <w:sz w:val="24"/>
        </w:rPr>
      </w:pPr>
      <w:r w:rsidRPr="00E64338">
        <w:rPr>
          <w:rFonts w:ascii="Arial" w:eastAsia="Arial" w:hAnsi="Arial" w:cs="Arial"/>
          <w:b/>
          <w:sz w:val="24"/>
        </w:rPr>
        <w:t xml:space="preserve">RF06- Manter </w:t>
      </w:r>
      <w:r w:rsidR="00E64338">
        <w:rPr>
          <w:rFonts w:ascii="Arial" w:eastAsia="Arial" w:hAnsi="Arial" w:cs="Arial"/>
          <w:b/>
          <w:sz w:val="24"/>
        </w:rPr>
        <w:t>Ordem de Serviço</w:t>
      </w:r>
      <w:r w:rsidRPr="00E64338">
        <w:rPr>
          <w:rFonts w:ascii="Arial" w:eastAsia="Arial" w:hAnsi="Arial" w:cs="Arial"/>
          <w:b/>
          <w:sz w:val="24"/>
        </w:rPr>
        <w:t>;</w:t>
      </w:r>
    </w:p>
    <w:p w14:paraId="7D469AD1" w14:textId="37CBE5ED"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 xml:space="preserve">O sistema deverá ser capaz de incluir, excluir, alterar e consultar as </w:t>
      </w:r>
      <w:r w:rsidR="00E64338" w:rsidRPr="0009627F">
        <w:rPr>
          <w:rFonts w:ascii="Arial" w:eastAsia="Arial" w:hAnsi="Arial" w:cs="Arial"/>
          <w:sz w:val="24"/>
        </w:rPr>
        <w:t>ordens de serviço</w:t>
      </w:r>
      <w:r w:rsidRPr="0009627F">
        <w:rPr>
          <w:rFonts w:ascii="Arial" w:eastAsia="Arial" w:hAnsi="Arial" w:cs="Arial"/>
          <w:sz w:val="24"/>
        </w:rPr>
        <w:t>;</w:t>
      </w:r>
    </w:p>
    <w:p w14:paraId="18AE5045" w14:textId="5317702B" w:rsidR="00801D19" w:rsidRPr="0009627F" w:rsidRDefault="00E64338"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O sistema deverá ser capaz de incluir as informações para gerar a ordem de serviço, os campos necessários são:</w:t>
      </w:r>
      <w:r w:rsidR="00D40ACB">
        <w:rPr>
          <w:rFonts w:ascii="Arial" w:eastAsia="Arial" w:hAnsi="Arial" w:cs="Arial"/>
          <w:sz w:val="24"/>
        </w:rPr>
        <w:t xml:space="preserve"> </w:t>
      </w:r>
      <w:r w:rsidR="002734ED" w:rsidRPr="0009627F">
        <w:rPr>
          <w:rFonts w:ascii="Arial" w:eastAsia="Arial" w:hAnsi="Arial" w:cs="Arial"/>
          <w:sz w:val="24"/>
        </w:rPr>
        <w:t>Número da OS</w:t>
      </w:r>
      <w:r w:rsidR="00237CBE">
        <w:rPr>
          <w:rFonts w:ascii="Arial" w:eastAsia="Arial" w:hAnsi="Arial" w:cs="Arial"/>
          <w:sz w:val="24"/>
        </w:rPr>
        <w:t>*</w:t>
      </w:r>
      <w:r w:rsidR="002734ED" w:rsidRPr="0009627F">
        <w:rPr>
          <w:rFonts w:ascii="Arial" w:eastAsia="Arial" w:hAnsi="Arial" w:cs="Arial"/>
          <w:sz w:val="24"/>
        </w:rPr>
        <w:t xml:space="preserve">, </w:t>
      </w:r>
      <w:r w:rsidR="00801D19" w:rsidRPr="0009627F">
        <w:rPr>
          <w:rFonts w:ascii="Arial" w:eastAsia="Arial" w:hAnsi="Arial" w:cs="Arial"/>
          <w:sz w:val="24"/>
        </w:rPr>
        <w:t>Quantidade/Volume</w:t>
      </w:r>
      <w:r w:rsidR="00237CBE">
        <w:rPr>
          <w:rFonts w:ascii="Arial" w:eastAsia="Arial" w:hAnsi="Arial" w:cs="Arial"/>
          <w:sz w:val="24"/>
        </w:rPr>
        <w:t>*</w:t>
      </w:r>
      <w:r w:rsidR="00801D19" w:rsidRPr="0009627F">
        <w:rPr>
          <w:rFonts w:ascii="Arial" w:eastAsia="Arial" w:hAnsi="Arial" w:cs="Arial"/>
          <w:sz w:val="24"/>
        </w:rPr>
        <w:t>, Unidade, Peso Líquido (Kg)</w:t>
      </w:r>
      <w:r w:rsidR="00237CBE">
        <w:rPr>
          <w:rFonts w:ascii="Arial" w:eastAsia="Arial" w:hAnsi="Arial" w:cs="Arial"/>
          <w:sz w:val="24"/>
        </w:rPr>
        <w:t>*</w:t>
      </w:r>
      <w:r w:rsidR="00801D19" w:rsidRPr="0009627F">
        <w:rPr>
          <w:rFonts w:ascii="Arial" w:eastAsia="Arial" w:hAnsi="Arial" w:cs="Arial"/>
          <w:sz w:val="24"/>
        </w:rPr>
        <w:t>, Espécie do Volume ou Mercadoria</w:t>
      </w:r>
      <w:r w:rsidR="00237CBE">
        <w:rPr>
          <w:rFonts w:ascii="Arial" w:eastAsia="Arial" w:hAnsi="Arial" w:cs="Arial"/>
          <w:sz w:val="24"/>
        </w:rPr>
        <w:t>*</w:t>
      </w:r>
      <w:r w:rsidR="00801D19" w:rsidRPr="0009627F">
        <w:rPr>
          <w:rFonts w:ascii="Arial" w:eastAsia="Arial" w:hAnsi="Arial" w:cs="Arial"/>
          <w:sz w:val="24"/>
        </w:rPr>
        <w:t>, Fragilidade</w:t>
      </w:r>
      <w:r w:rsidR="00237CBE">
        <w:rPr>
          <w:rFonts w:ascii="Arial" w:eastAsia="Arial" w:hAnsi="Arial" w:cs="Arial"/>
          <w:sz w:val="24"/>
        </w:rPr>
        <w:t>*</w:t>
      </w:r>
      <w:r w:rsidRPr="0009627F">
        <w:rPr>
          <w:rFonts w:ascii="Arial" w:eastAsia="Arial" w:hAnsi="Arial" w:cs="Arial"/>
          <w:sz w:val="24"/>
        </w:rPr>
        <w:t>, data de emissão</w:t>
      </w:r>
      <w:r w:rsidR="00237CBE">
        <w:rPr>
          <w:rFonts w:ascii="Arial" w:eastAsia="Arial" w:hAnsi="Arial" w:cs="Arial"/>
          <w:sz w:val="24"/>
        </w:rPr>
        <w:t>*</w:t>
      </w:r>
      <w:r w:rsidRPr="0009627F">
        <w:rPr>
          <w:rFonts w:ascii="Arial" w:eastAsia="Arial" w:hAnsi="Arial" w:cs="Arial"/>
          <w:sz w:val="24"/>
        </w:rPr>
        <w:t>, Dados da Empresa</w:t>
      </w:r>
      <w:r w:rsidR="00237CBE">
        <w:rPr>
          <w:rFonts w:ascii="Arial" w:eastAsia="Arial" w:hAnsi="Arial" w:cs="Arial"/>
          <w:sz w:val="24"/>
        </w:rPr>
        <w:t>*</w:t>
      </w:r>
      <w:r w:rsidRPr="0009627F">
        <w:rPr>
          <w:rFonts w:ascii="Arial" w:eastAsia="Arial" w:hAnsi="Arial" w:cs="Arial"/>
          <w:sz w:val="24"/>
        </w:rPr>
        <w:t xml:space="preserve"> (pré-cadastrados),  Cliente</w:t>
      </w:r>
      <w:r w:rsidR="00237CBE">
        <w:rPr>
          <w:rFonts w:ascii="Arial" w:eastAsia="Arial" w:hAnsi="Arial" w:cs="Arial"/>
          <w:sz w:val="24"/>
        </w:rPr>
        <w:t>*</w:t>
      </w:r>
      <w:r w:rsidRPr="0009627F">
        <w:rPr>
          <w:rFonts w:ascii="Arial" w:eastAsia="Arial" w:hAnsi="Arial" w:cs="Arial"/>
          <w:sz w:val="24"/>
        </w:rPr>
        <w:t xml:space="preserve"> (pré-cadastrado), Transporte</w:t>
      </w:r>
      <w:r w:rsidR="00237CBE">
        <w:rPr>
          <w:rFonts w:ascii="Arial" w:eastAsia="Arial" w:hAnsi="Arial" w:cs="Arial"/>
          <w:sz w:val="24"/>
        </w:rPr>
        <w:t>*</w:t>
      </w:r>
      <w:r w:rsidRPr="0009627F">
        <w:rPr>
          <w:rFonts w:ascii="Arial" w:eastAsia="Arial" w:hAnsi="Arial" w:cs="Arial"/>
          <w:sz w:val="24"/>
        </w:rPr>
        <w:t xml:space="preserve"> (pré-cadastrado), Cidade Origem</w:t>
      </w:r>
      <w:r w:rsidR="00237CBE">
        <w:rPr>
          <w:rFonts w:ascii="Arial" w:eastAsia="Arial" w:hAnsi="Arial" w:cs="Arial"/>
          <w:sz w:val="24"/>
        </w:rPr>
        <w:t>*</w:t>
      </w:r>
      <w:r w:rsidR="0006793D" w:rsidRPr="0009627F">
        <w:rPr>
          <w:rFonts w:ascii="Arial" w:eastAsia="Arial" w:hAnsi="Arial" w:cs="Arial"/>
          <w:sz w:val="24"/>
        </w:rPr>
        <w:t>, Cidade Destino</w:t>
      </w:r>
      <w:r w:rsidR="00237CBE">
        <w:rPr>
          <w:rFonts w:ascii="Arial" w:eastAsia="Arial" w:hAnsi="Arial" w:cs="Arial"/>
          <w:sz w:val="24"/>
        </w:rPr>
        <w:t>*</w:t>
      </w:r>
      <w:r w:rsidR="0006793D" w:rsidRPr="0009627F">
        <w:rPr>
          <w:rFonts w:ascii="Arial" w:eastAsia="Arial" w:hAnsi="Arial" w:cs="Arial"/>
          <w:sz w:val="24"/>
        </w:rPr>
        <w:t>, Data prevista para Embarque, Observações, Comprovante de Recebimento</w:t>
      </w:r>
      <w:r w:rsidR="00237CBE">
        <w:rPr>
          <w:rFonts w:ascii="Arial" w:eastAsia="Arial" w:hAnsi="Arial" w:cs="Arial"/>
          <w:sz w:val="24"/>
        </w:rPr>
        <w:t>*</w:t>
      </w:r>
      <w:r w:rsidR="0006793D" w:rsidRPr="0009627F">
        <w:rPr>
          <w:rFonts w:ascii="Arial" w:eastAsia="Arial" w:hAnsi="Arial" w:cs="Arial"/>
          <w:sz w:val="24"/>
        </w:rPr>
        <w:t xml:space="preserve"> (Data recebimento, R</w:t>
      </w:r>
      <w:r w:rsidR="002734ED" w:rsidRPr="0009627F">
        <w:rPr>
          <w:rFonts w:ascii="Arial" w:eastAsia="Arial" w:hAnsi="Arial" w:cs="Arial"/>
          <w:sz w:val="24"/>
        </w:rPr>
        <w:t>G</w:t>
      </w:r>
      <w:r w:rsidR="0006793D" w:rsidRPr="0009627F">
        <w:rPr>
          <w:rFonts w:ascii="Arial" w:eastAsia="Arial" w:hAnsi="Arial" w:cs="Arial"/>
          <w:sz w:val="24"/>
        </w:rPr>
        <w:t>/CPF, Assinatura do Cliente e N</w:t>
      </w:r>
      <w:r w:rsidR="002734ED" w:rsidRPr="0009627F">
        <w:rPr>
          <w:rFonts w:ascii="Arial" w:eastAsia="Arial" w:hAnsi="Arial" w:cs="Arial"/>
          <w:sz w:val="24"/>
        </w:rPr>
        <w:t>ú</w:t>
      </w:r>
      <w:r w:rsidR="0006793D" w:rsidRPr="0009627F">
        <w:rPr>
          <w:rFonts w:ascii="Arial" w:eastAsia="Arial" w:hAnsi="Arial" w:cs="Arial"/>
          <w:sz w:val="24"/>
        </w:rPr>
        <w:t xml:space="preserve">mero da </w:t>
      </w:r>
      <w:r w:rsidR="002734ED" w:rsidRPr="0009627F">
        <w:rPr>
          <w:rFonts w:ascii="Arial" w:eastAsia="Arial" w:hAnsi="Arial" w:cs="Arial"/>
          <w:sz w:val="24"/>
        </w:rPr>
        <w:t>OS</w:t>
      </w:r>
      <w:r w:rsidR="00237CBE">
        <w:rPr>
          <w:rFonts w:ascii="Arial" w:eastAsia="Arial" w:hAnsi="Arial" w:cs="Arial"/>
          <w:sz w:val="24"/>
        </w:rPr>
        <w:t>)</w:t>
      </w:r>
      <w:r w:rsidR="002734ED" w:rsidRPr="0009627F">
        <w:rPr>
          <w:rFonts w:ascii="Arial" w:eastAsia="Arial" w:hAnsi="Arial" w:cs="Arial"/>
          <w:sz w:val="24"/>
        </w:rPr>
        <w:t>;</w:t>
      </w:r>
    </w:p>
    <w:p w14:paraId="724A22C8" w14:textId="73EB4399"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 xml:space="preserve">O sistema deverá ser capaz de excluir uma </w:t>
      </w:r>
      <w:r w:rsidR="002734ED" w:rsidRPr="0009627F">
        <w:rPr>
          <w:rFonts w:ascii="Arial" w:eastAsia="Arial" w:hAnsi="Arial" w:cs="Arial"/>
          <w:sz w:val="24"/>
        </w:rPr>
        <w:t>ordem de Serviço;</w:t>
      </w:r>
    </w:p>
    <w:p w14:paraId="212549F2" w14:textId="5505E85A" w:rsidR="00801D19" w:rsidRPr="0009627F" w:rsidRDefault="00801D19" w:rsidP="0009627F">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 xml:space="preserve">O sistema deverá ser capaz de alterar os seguintes dados: Quantidade/Volume, Unidade, Peso Líquido (Kg), Espécie do Volume ou </w:t>
      </w:r>
      <w:r w:rsidRPr="0009627F">
        <w:rPr>
          <w:rFonts w:ascii="Arial" w:eastAsia="Arial" w:hAnsi="Arial" w:cs="Arial"/>
          <w:sz w:val="24"/>
        </w:rPr>
        <w:lastRenderedPageBreak/>
        <w:t>Mercadoria, Fragilidade</w:t>
      </w:r>
      <w:r w:rsidR="002734ED" w:rsidRPr="0009627F">
        <w:rPr>
          <w:rFonts w:ascii="Arial" w:eastAsia="Arial" w:hAnsi="Arial" w:cs="Arial"/>
          <w:sz w:val="24"/>
        </w:rPr>
        <w:t>, Data prevista de Embarque, Cidade Destino, Cidade Origem</w:t>
      </w:r>
      <w:r w:rsidRPr="0009627F">
        <w:rPr>
          <w:rFonts w:ascii="Arial" w:eastAsia="Arial" w:hAnsi="Arial" w:cs="Arial"/>
          <w:sz w:val="24"/>
        </w:rPr>
        <w:t>;</w:t>
      </w:r>
    </w:p>
    <w:p w14:paraId="337A9C15" w14:textId="4905BC10" w:rsidR="001529FB" w:rsidRDefault="00801D19" w:rsidP="001529FB">
      <w:pPr>
        <w:pStyle w:val="PargrafodaLista"/>
        <w:numPr>
          <w:ilvl w:val="1"/>
          <w:numId w:val="2"/>
        </w:numPr>
        <w:spacing w:after="200" w:line="360" w:lineRule="auto"/>
        <w:jc w:val="both"/>
        <w:rPr>
          <w:rFonts w:ascii="Arial" w:eastAsia="Arial" w:hAnsi="Arial" w:cs="Arial"/>
          <w:sz w:val="24"/>
        </w:rPr>
      </w:pPr>
      <w:r w:rsidRPr="0009627F">
        <w:rPr>
          <w:rFonts w:ascii="Arial" w:eastAsia="Arial" w:hAnsi="Arial" w:cs="Arial"/>
          <w:sz w:val="24"/>
        </w:rPr>
        <w:t xml:space="preserve">O sistema deverá ser capaz de consultar as </w:t>
      </w:r>
      <w:r w:rsidR="00313427" w:rsidRPr="0009627F">
        <w:rPr>
          <w:rFonts w:ascii="Arial" w:eastAsia="Arial" w:hAnsi="Arial" w:cs="Arial"/>
          <w:sz w:val="24"/>
        </w:rPr>
        <w:t>ordens de serviço</w:t>
      </w:r>
      <w:r w:rsidRPr="0009627F">
        <w:rPr>
          <w:rFonts w:ascii="Arial" w:eastAsia="Arial" w:hAnsi="Arial" w:cs="Arial"/>
          <w:sz w:val="24"/>
        </w:rPr>
        <w:t xml:space="preserve"> que estão cadastradas através dos campos: </w:t>
      </w:r>
      <w:r w:rsidR="00313427" w:rsidRPr="0009627F">
        <w:rPr>
          <w:rFonts w:ascii="Arial" w:eastAsia="Arial" w:hAnsi="Arial" w:cs="Arial"/>
          <w:sz w:val="24"/>
        </w:rPr>
        <w:t xml:space="preserve">Número da OS, Cidade Destino, Peso Líquido(kg) </w:t>
      </w:r>
      <w:r w:rsidRPr="0009627F">
        <w:rPr>
          <w:rFonts w:ascii="Arial" w:eastAsia="Arial" w:hAnsi="Arial" w:cs="Arial"/>
          <w:sz w:val="24"/>
        </w:rPr>
        <w:t>;</w:t>
      </w:r>
    </w:p>
    <w:p w14:paraId="7C0C9EFB" w14:textId="77777777" w:rsidR="001529FB" w:rsidRPr="001529FB" w:rsidRDefault="001529FB" w:rsidP="001529FB">
      <w:pPr>
        <w:pStyle w:val="PargrafodaLista"/>
        <w:spacing w:after="200" w:line="360" w:lineRule="auto"/>
        <w:ind w:left="792"/>
        <w:jc w:val="both"/>
        <w:rPr>
          <w:rFonts w:ascii="Arial" w:eastAsia="Arial" w:hAnsi="Arial" w:cs="Arial"/>
          <w:sz w:val="24"/>
        </w:rPr>
      </w:pPr>
    </w:p>
    <w:p w14:paraId="2925A1DE" w14:textId="35195079" w:rsidR="005A37CA" w:rsidRPr="001529FB" w:rsidRDefault="005A37CA" w:rsidP="005A37CA">
      <w:pPr>
        <w:pStyle w:val="PargrafodaLista"/>
        <w:numPr>
          <w:ilvl w:val="0"/>
          <w:numId w:val="2"/>
        </w:numPr>
        <w:spacing w:after="200" w:line="360" w:lineRule="auto"/>
        <w:jc w:val="both"/>
        <w:rPr>
          <w:rFonts w:ascii="Arial" w:eastAsia="Arial" w:hAnsi="Arial" w:cs="Arial"/>
          <w:sz w:val="24"/>
        </w:rPr>
      </w:pPr>
      <w:r>
        <w:rPr>
          <w:rFonts w:ascii="Arial" w:eastAsia="Arial" w:hAnsi="Arial" w:cs="Arial"/>
          <w:b/>
          <w:sz w:val="24"/>
        </w:rPr>
        <w:t>R</w:t>
      </w:r>
      <w:r w:rsidR="001529FB">
        <w:rPr>
          <w:rFonts w:ascii="Arial" w:eastAsia="Arial" w:hAnsi="Arial" w:cs="Arial"/>
          <w:b/>
          <w:sz w:val="24"/>
        </w:rPr>
        <w:t>F08- Manter Cubagem;</w:t>
      </w:r>
    </w:p>
    <w:p w14:paraId="165835CA" w14:textId="5BF2DB70" w:rsidR="001529FB" w:rsidRDefault="001529FB" w:rsidP="001529FB">
      <w:pPr>
        <w:pStyle w:val="PargrafodaLista"/>
        <w:numPr>
          <w:ilvl w:val="1"/>
          <w:numId w:val="2"/>
        </w:numPr>
        <w:spacing w:after="200" w:line="360" w:lineRule="auto"/>
        <w:jc w:val="both"/>
        <w:rPr>
          <w:rFonts w:ascii="Arial" w:eastAsia="Arial" w:hAnsi="Arial" w:cs="Arial"/>
          <w:sz w:val="24"/>
        </w:rPr>
      </w:pPr>
      <w:r>
        <w:rPr>
          <w:rFonts w:ascii="Arial" w:eastAsia="Arial" w:hAnsi="Arial" w:cs="Arial"/>
          <w:sz w:val="24"/>
        </w:rPr>
        <w:t>O sistema deverá ser capaz de incluir, excluir, alterar e consultar as informações de cubagem;</w:t>
      </w:r>
    </w:p>
    <w:p w14:paraId="0ED94B4E" w14:textId="3438968D" w:rsidR="001529FB" w:rsidRDefault="001529FB" w:rsidP="001529FB">
      <w:pPr>
        <w:pStyle w:val="PargrafodaLista"/>
        <w:numPr>
          <w:ilvl w:val="1"/>
          <w:numId w:val="2"/>
        </w:numPr>
        <w:spacing w:after="200" w:line="360" w:lineRule="auto"/>
        <w:jc w:val="both"/>
        <w:rPr>
          <w:rFonts w:ascii="Arial" w:eastAsia="Arial" w:hAnsi="Arial" w:cs="Arial"/>
          <w:sz w:val="24"/>
        </w:rPr>
      </w:pPr>
      <w:r>
        <w:rPr>
          <w:rFonts w:ascii="Arial" w:eastAsia="Arial" w:hAnsi="Arial" w:cs="Arial"/>
          <w:sz w:val="24"/>
        </w:rPr>
        <w:t xml:space="preserve">O sistema será capaz de incluir os seguintes dados: </w:t>
      </w:r>
      <w:r w:rsidR="000722BE">
        <w:rPr>
          <w:rFonts w:ascii="Arial" w:eastAsia="Arial" w:hAnsi="Arial" w:cs="Arial"/>
          <w:sz w:val="24"/>
        </w:rPr>
        <w:t>Código*,</w:t>
      </w:r>
      <w:r>
        <w:rPr>
          <w:rFonts w:ascii="Arial" w:eastAsia="Arial" w:hAnsi="Arial" w:cs="Arial"/>
          <w:sz w:val="24"/>
        </w:rPr>
        <w:t>Transporte</w:t>
      </w:r>
      <w:r w:rsidR="000722BE">
        <w:rPr>
          <w:rFonts w:ascii="Arial" w:eastAsia="Arial" w:hAnsi="Arial" w:cs="Arial"/>
          <w:sz w:val="24"/>
        </w:rPr>
        <w:t>*</w:t>
      </w:r>
      <w:r>
        <w:rPr>
          <w:rFonts w:ascii="Arial" w:eastAsia="Arial" w:hAnsi="Arial" w:cs="Arial"/>
          <w:sz w:val="24"/>
        </w:rPr>
        <w:t xml:space="preserve"> (</w:t>
      </w:r>
      <w:r w:rsidR="00D40ACB">
        <w:rPr>
          <w:rFonts w:ascii="Arial" w:eastAsia="Arial" w:hAnsi="Arial" w:cs="Arial"/>
          <w:sz w:val="24"/>
        </w:rPr>
        <w:t>Código, Tipo de Transporte, Dimensões, Tipo de Carroceria), Ordem de Serviço</w:t>
      </w:r>
      <w:r w:rsidR="000722BE">
        <w:rPr>
          <w:rFonts w:ascii="Arial" w:eastAsia="Arial" w:hAnsi="Arial" w:cs="Arial"/>
          <w:sz w:val="24"/>
        </w:rPr>
        <w:t>*</w:t>
      </w:r>
      <w:r w:rsidR="00D40ACB">
        <w:rPr>
          <w:rFonts w:ascii="Arial" w:eastAsia="Arial" w:hAnsi="Arial" w:cs="Arial"/>
          <w:sz w:val="24"/>
        </w:rPr>
        <w:t xml:space="preserve"> (Número OS, Fragilidade, Quantidade/ Volume</w:t>
      </w:r>
      <w:r w:rsidR="000722BE">
        <w:rPr>
          <w:rFonts w:ascii="Arial" w:eastAsia="Arial" w:hAnsi="Arial" w:cs="Arial"/>
          <w:sz w:val="24"/>
        </w:rPr>
        <w:t>*</w:t>
      </w:r>
      <w:r w:rsidR="00D40ACB">
        <w:rPr>
          <w:rFonts w:ascii="Arial" w:eastAsia="Arial" w:hAnsi="Arial" w:cs="Arial"/>
          <w:sz w:val="24"/>
        </w:rPr>
        <w:t>, Unidade</w:t>
      </w:r>
      <w:r w:rsidR="000722BE">
        <w:rPr>
          <w:rFonts w:ascii="Arial" w:eastAsia="Arial" w:hAnsi="Arial" w:cs="Arial"/>
          <w:sz w:val="24"/>
        </w:rPr>
        <w:t>*</w:t>
      </w:r>
      <w:r w:rsidR="00D40ACB">
        <w:rPr>
          <w:rFonts w:ascii="Arial" w:eastAsia="Arial" w:hAnsi="Arial" w:cs="Arial"/>
          <w:sz w:val="24"/>
        </w:rPr>
        <w:t>, Peso líquido</w:t>
      </w:r>
      <w:r w:rsidR="000722BE">
        <w:rPr>
          <w:rFonts w:ascii="Arial" w:eastAsia="Arial" w:hAnsi="Arial" w:cs="Arial"/>
          <w:sz w:val="24"/>
        </w:rPr>
        <w:t>*</w:t>
      </w:r>
      <w:r w:rsidR="00D40ACB">
        <w:rPr>
          <w:rFonts w:ascii="Arial" w:eastAsia="Arial" w:hAnsi="Arial" w:cs="Arial"/>
          <w:sz w:val="24"/>
        </w:rPr>
        <w:t>, Espécie do Volume</w:t>
      </w:r>
      <w:r w:rsidR="000722BE">
        <w:rPr>
          <w:rFonts w:ascii="Arial" w:eastAsia="Arial" w:hAnsi="Arial" w:cs="Arial"/>
          <w:sz w:val="24"/>
        </w:rPr>
        <w:t>*</w:t>
      </w:r>
      <w:r w:rsidR="00D40ACB">
        <w:rPr>
          <w:rFonts w:ascii="Arial" w:eastAsia="Arial" w:hAnsi="Arial" w:cs="Arial"/>
          <w:sz w:val="24"/>
        </w:rPr>
        <w:t xml:space="preserve"> e Mercadoria</w:t>
      </w:r>
      <w:r w:rsidR="000722BE">
        <w:rPr>
          <w:rFonts w:ascii="Arial" w:eastAsia="Arial" w:hAnsi="Arial" w:cs="Arial"/>
          <w:sz w:val="24"/>
        </w:rPr>
        <w:t>*</w:t>
      </w:r>
      <w:r w:rsidR="00D40ACB">
        <w:rPr>
          <w:rFonts w:ascii="Arial" w:eastAsia="Arial" w:hAnsi="Arial" w:cs="Arial"/>
          <w:sz w:val="24"/>
        </w:rPr>
        <w:t>, Cidade Destino);</w:t>
      </w:r>
    </w:p>
    <w:p w14:paraId="380F786F" w14:textId="4F29B939" w:rsidR="00D40ACB" w:rsidRDefault="00D40ACB" w:rsidP="001529FB">
      <w:pPr>
        <w:pStyle w:val="PargrafodaLista"/>
        <w:numPr>
          <w:ilvl w:val="1"/>
          <w:numId w:val="2"/>
        </w:numPr>
        <w:spacing w:after="200" w:line="360" w:lineRule="auto"/>
        <w:jc w:val="both"/>
        <w:rPr>
          <w:rFonts w:ascii="Arial" w:eastAsia="Arial" w:hAnsi="Arial" w:cs="Arial"/>
          <w:sz w:val="24"/>
        </w:rPr>
      </w:pPr>
      <w:r>
        <w:rPr>
          <w:rFonts w:ascii="Arial" w:eastAsia="Arial" w:hAnsi="Arial" w:cs="Arial"/>
          <w:sz w:val="24"/>
        </w:rPr>
        <w:t>O sistema deverá excluir informações da cubagem;</w:t>
      </w:r>
    </w:p>
    <w:p w14:paraId="46CC4B24" w14:textId="1760A611" w:rsidR="00D40ACB" w:rsidRDefault="00D40ACB" w:rsidP="001529FB">
      <w:pPr>
        <w:pStyle w:val="PargrafodaLista"/>
        <w:numPr>
          <w:ilvl w:val="1"/>
          <w:numId w:val="2"/>
        </w:numPr>
        <w:spacing w:after="200" w:line="360" w:lineRule="auto"/>
        <w:jc w:val="both"/>
        <w:rPr>
          <w:rFonts w:ascii="Arial" w:eastAsia="Arial" w:hAnsi="Arial" w:cs="Arial"/>
          <w:sz w:val="24"/>
        </w:rPr>
      </w:pPr>
      <w:r>
        <w:rPr>
          <w:rFonts w:ascii="Arial" w:eastAsia="Arial" w:hAnsi="Arial" w:cs="Arial"/>
          <w:sz w:val="24"/>
        </w:rPr>
        <w:t>O sistema deverá ser capaz de alterar os dados da cubagem;</w:t>
      </w:r>
    </w:p>
    <w:p w14:paraId="71CF8B67" w14:textId="75C6F307" w:rsidR="00D40ACB" w:rsidRPr="0009627F" w:rsidRDefault="000722BE" w:rsidP="001529FB">
      <w:pPr>
        <w:pStyle w:val="PargrafodaLista"/>
        <w:numPr>
          <w:ilvl w:val="1"/>
          <w:numId w:val="2"/>
        </w:numPr>
        <w:spacing w:after="200" w:line="360" w:lineRule="auto"/>
        <w:jc w:val="both"/>
        <w:rPr>
          <w:rFonts w:ascii="Arial" w:eastAsia="Arial" w:hAnsi="Arial" w:cs="Arial"/>
          <w:sz w:val="24"/>
        </w:rPr>
      </w:pPr>
      <w:r>
        <w:rPr>
          <w:rFonts w:ascii="Arial" w:eastAsia="Arial" w:hAnsi="Arial" w:cs="Arial"/>
          <w:sz w:val="24"/>
        </w:rPr>
        <w:t xml:space="preserve">O sistema deverá ser capaz de consultar as informações da cubagem através dos seguintes campos: Código, Tipo de Transporte, Cidade; </w:t>
      </w:r>
    </w:p>
    <w:p w14:paraId="45B7CE9F" w14:textId="77777777" w:rsidR="00801D19" w:rsidRPr="00E64338" w:rsidRDefault="00801D19" w:rsidP="00801D19">
      <w:pPr>
        <w:pStyle w:val="PargrafodaLista"/>
        <w:spacing w:after="200" w:line="276" w:lineRule="auto"/>
        <w:ind w:left="360"/>
        <w:jc w:val="both"/>
        <w:rPr>
          <w:rFonts w:ascii="Arial" w:eastAsia="Arial" w:hAnsi="Arial" w:cs="Arial"/>
        </w:rPr>
      </w:pPr>
    </w:p>
    <w:p w14:paraId="377E71C5" w14:textId="77777777" w:rsidR="00801D19" w:rsidRPr="00E64338" w:rsidRDefault="00801D19" w:rsidP="00801D19">
      <w:pPr>
        <w:pStyle w:val="PargrafodaLista"/>
        <w:numPr>
          <w:ilvl w:val="0"/>
          <w:numId w:val="2"/>
        </w:numPr>
        <w:spacing w:after="1" w:line="360" w:lineRule="auto"/>
        <w:ind w:right="96"/>
        <w:jc w:val="both"/>
        <w:rPr>
          <w:rFonts w:ascii="Arial" w:eastAsia="Arial" w:hAnsi="Arial" w:cs="Arial"/>
          <w:b/>
          <w:sz w:val="24"/>
        </w:rPr>
      </w:pPr>
      <w:r w:rsidRPr="00E64338">
        <w:rPr>
          <w:rFonts w:ascii="Arial" w:eastAsia="Arial" w:hAnsi="Arial" w:cs="Arial"/>
          <w:b/>
          <w:sz w:val="24"/>
        </w:rPr>
        <w:t>RF07- Manter Rotas;</w:t>
      </w:r>
    </w:p>
    <w:p w14:paraId="08DF5B67" w14:textId="39891A9F" w:rsidR="00801D19" w:rsidRPr="0009627F" w:rsidRDefault="00801D19" w:rsidP="0009627F">
      <w:pPr>
        <w:pStyle w:val="PargrafodaLista"/>
        <w:numPr>
          <w:ilvl w:val="1"/>
          <w:numId w:val="2"/>
        </w:numPr>
        <w:spacing w:after="200" w:line="360" w:lineRule="auto"/>
        <w:jc w:val="both"/>
        <w:rPr>
          <w:rFonts w:ascii="Arial" w:hAnsi="Arial" w:cs="Arial"/>
          <w:sz w:val="24"/>
          <w:szCs w:val="24"/>
        </w:rPr>
      </w:pPr>
      <w:r w:rsidRPr="0009627F">
        <w:rPr>
          <w:rFonts w:ascii="Arial" w:eastAsia="Arial" w:hAnsi="Arial" w:cs="Arial"/>
          <w:sz w:val="24"/>
          <w:szCs w:val="24"/>
        </w:rPr>
        <w:t xml:space="preserve">O sistema deverá ser capaz de </w:t>
      </w:r>
      <w:r w:rsidR="006E548D">
        <w:rPr>
          <w:rFonts w:ascii="Arial" w:eastAsia="Arial" w:hAnsi="Arial" w:cs="Arial"/>
          <w:sz w:val="24"/>
          <w:szCs w:val="24"/>
        </w:rPr>
        <w:t xml:space="preserve">incluir e </w:t>
      </w:r>
      <w:r w:rsidRPr="0009627F">
        <w:rPr>
          <w:rFonts w:ascii="Arial" w:eastAsia="Arial" w:hAnsi="Arial" w:cs="Arial"/>
          <w:sz w:val="24"/>
          <w:szCs w:val="24"/>
        </w:rPr>
        <w:t>alterar as informações de rotas</w:t>
      </w:r>
      <w:r w:rsidRPr="0009627F">
        <w:rPr>
          <w:rFonts w:ascii="Arial" w:hAnsi="Arial" w:cs="Arial"/>
          <w:sz w:val="24"/>
          <w:szCs w:val="24"/>
        </w:rPr>
        <w:t>;</w:t>
      </w:r>
    </w:p>
    <w:p w14:paraId="7BC220CF" w14:textId="0DA4A8D6"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 xml:space="preserve">O sistema deverá apresentar os seguintes dados para </w:t>
      </w:r>
      <w:r w:rsidR="00313427" w:rsidRPr="0009627F">
        <w:rPr>
          <w:rFonts w:ascii="Arial" w:eastAsia="Arial" w:hAnsi="Arial" w:cs="Arial"/>
          <w:sz w:val="24"/>
          <w:szCs w:val="24"/>
        </w:rPr>
        <w:t>incluir uma rota</w:t>
      </w:r>
      <w:r w:rsidRPr="0009627F">
        <w:rPr>
          <w:rFonts w:ascii="Arial" w:eastAsia="Arial" w:hAnsi="Arial" w:cs="Arial"/>
          <w:sz w:val="24"/>
          <w:szCs w:val="24"/>
        </w:rPr>
        <w:t>:</w:t>
      </w:r>
      <w:r w:rsidR="0009627F" w:rsidRPr="0009627F">
        <w:rPr>
          <w:rFonts w:ascii="Arial" w:eastAsia="Arial" w:hAnsi="Arial" w:cs="Arial"/>
          <w:sz w:val="24"/>
          <w:szCs w:val="24"/>
        </w:rPr>
        <w:t xml:space="preserve"> Ordem de Serviço</w:t>
      </w:r>
      <w:r w:rsidR="00237CBE">
        <w:rPr>
          <w:rFonts w:ascii="Arial" w:eastAsia="Arial" w:hAnsi="Arial" w:cs="Arial"/>
          <w:sz w:val="24"/>
          <w:szCs w:val="24"/>
        </w:rPr>
        <w:t>*</w:t>
      </w:r>
      <w:r w:rsidR="0009627F" w:rsidRPr="0009627F">
        <w:rPr>
          <w:rFonts w:ascii="Arial" w:eastAsia="Arial" w:hAnsi="Arial" w:cs="Arial"/>
          <w:sz w:val="24"/>
          <w:szCs w:val="24"/>
        </w:rPr>
        <w:t xml:space="preserve"> (pré-cadastrado),</w:t>
      </w:r>
      <w:r w:rsidRPr="0009627F">
        <w:rPr>
          <w:rFonts w:ascii="Arial" w:eastAsia="Arial" w:hAnsi="Arial" w:cs="Arial"/>
          <w:sz w:val="24"/>
          <w:szCs w:val="24"/>
        </w:rPr>
        <w:t xml:space="preserve"> endereço origem</w:t>
      </w:r>
      <w:r w:rsidR="00237CBE">
        <w:rPr>
          <w:rFonts w:ascii="Arial" w:eastAsia="Arial" w:hAnsi="Arial" w:cs="Arial"/>
          <w:sz w:val="24"/>
          <w:szCs w:val="24"/>
        </w:rPr>
        <w:t>*</w:t>
      </w:r>
      <w:r w:rsidRPr="0009627F">
        <w:rPr>
          <w:rFonts w:ascii="Arial" w:eastAsia="Arial" w:hAnsi="Arial" w:cs="Arial"/>
          <w:sz w:val="24"/>
          <w:szCs w:val="24"/>
        </w:rPr>
        <w:t>, uf origem</w:t>
      </w:r>
      <w:r w:rsidR="00237CBE">
        <w:rPr>
          <w:rFonts w:ascii="Arial" w:eastAsia="Arial" w:hAnsi="Arial" w:cs="Arial"/>
          <w:sz w:val="24"/>
          <w:szCs w:val="24"/>
        </w:rPr>
        <w:t>*</w:t>
      </w:r>
      <w:r w:rsidRPr="0009627F">
        <w:rPr>
          <w:rFonts w:ascii="Arial" w:eastAsia="Arial" w:hAnsi="Arial" w:cs="Arial"/>
          <w:sz w:val="24"/>
          <w:szCs w:val="24"/>
        </w:rPr>
        <w:t>, cidade origem</w:t>
      </w:r>
      <w:r w:rsidR="00237CBE">
        <w:rPr>
          <w:rFonts w:ascii="Arial" w:eastAsia="Arial" w:hAnsi="Arial" w:cs="Arial"/>
          <w:sz w:val="24"/>
          <w:szCs w:val="24"/>
        </w:rPr>
        <w:t>*</w:t>
      </w:r>
      <w:r w:rsidRPr="0009627F">
        <w:rPr>
          <w:rFonts w:ascii="Arial" w:eastAsia="Arial" w:hAnsi="Arial" w:cs="Arial"/>
          <w:sz w:val="24"/>
          <w:szCs w:val="24"/>
        </w:rPr>
        <w:t>, endereço destino</w:t>
      </w:r>
      <w:r w:rsidR="00237CBE">
        <w:rPr>
          <w:rFonts w:ascii="Arial" w:eastAsia="Arial" w:hAnsi="Arial" w:cs="Arial"/>
          <w:sz w:val="24"/>
          <w:szCs w:val="24"/>
        </w:rPr>
        <w:t>*</w:t>
      </w:r>
      <w:r w:rsidRPr="0009627F">
        <w:rPr>
          <w:rFonts w:ascii="Arial" w:eastAsia="Arial" w:hAnsi="Arial" w:cs="Arial"/>
          <w:sz w:val="24"/>
          <w:szCs w:val="24"/>
        </w:rPr>
        <w:t>, uf destino</w:t>
      </w:r>
      <w:r w:rsidR="00237CBE">
        <w:rPr>
          <w:rFonts w:ascii="Arial" w:eastAsia="Arial" w:hAnsi="Arial" w:cs="Arial"/>
          <w:sz w:val="24"/>
          <w:szCs w:val="24"/>
        </w:rPr>
        <w:t>*</w:t>
      </w:r>
      <w:r w:rsidRPr="0009627F">
        <w:rPr>
          <w:rFonts w:ascii="Arial" w:eastAsia="Arial" w:hAnsi="Arial" w:cs="Arial"/>
          <w:sz w:val="24"/>
          <w:szCs w:val="24"/>
        </w:rPr>
        <w:t>, cidade destino</w:t>
      </w:r>
      <w:r w:rsidR="00237CBE">
        <w:rPr>
          <w:rFonts w:ascii="Arial" w:eastAsia="Arial" w:hAnsi="Arial" w:cs="Arial"/>
          <w:sz w:val="24"/>
          <w:szCs w:val="24"/>
        </w:rPr>
        <w:t>*</w:t>
      </w:r>
      <w:r w:rsidR="0009627F" w:rsidRPr="0009627F">
        <w:rPr>
          <w:rFonts w:ascii="Arial" w:eastAsia="Arial" w:hAnsi="Arial" w:cs="Arial"/>
          <w:sz w:val="24"/>
          <w:szCs w:val="24"/>
        </w:rPr>
        <w:t>, Opções de Trajeto</w:t>
      </w:r>
      <w:r w:rsidR="00237CBE">
        <w:rPr>
          <w:rFonts w:ascii="Arial" w:eastAsia="Arial" w:hAnsi="Arial" w:cs="Arial"/>
          <w:sz w:val="24"/>
          <w:szCs w:val="24"/>
        </w:rPr>
        <w:t>*</w:t>
      </w:r>
      <w:r w:rsidRPr="0009627F">
        <w:rPr>
          <w:rFonts w:ascii="Arial" w:eastAsia="Arial" w:hAnsi="Arial" w:cs="Arial"/>
          <w:sz w:val="24"/>
          <w:szCs w:val="24"/>
        </w:rPr>
        <w:t>;</w:t>
      </w:r>
    </w:p>
    <w:p w14:paraId="61718D59" w14:textId="77777777" w:rsidR="00801D19" w:rsidRPr="0009627F" w:rsidRDefault="00801D19" w:rsidP="0009627F">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O sistema deverá ser capaz de alterar os seguintes campos: endereço origem, uf origem, cidade origem, endereço destino, uf destino, cidade destino;</w:t>
      </w:r>
    </w:p>
    <w:p w14:paraId="5889498A" w14:textId="746C6A3D" w:rsidR="00762F5E" w:rsidRDefault="00801D19" w:rsidP="00762F5E">
      <w:pPr>
        <w:pStyle w:val="PargrafodaLista"/>
        <w:numPr>
          <w:ilvl w:val="1"/>
          <w:numId w:val="2"/>
        </w:numPr>
        <w:spacing w:after="200" w:line="360" w:lineRule="auto"/>
        <w:jc w:val="both"/>
        <w:rPr>
          <w:rFonts w:ascii="Arial" w:eastAsia="Arial" w:hAnsi="Arial" w:cs="Arial"/>
          <w:sz w:val="24"/>
          <w:szCs w:val="24"/>
        </w:rPr>
      </w:pPr>
      <w:r w:rsidRPr="0009627F">
        <w:rPr>
          <w:rFonts w:ascii="Arial" w:eastAsia="Arial" w:hAnsi="Arial" w:cs="Arial"/>
          <w:sz w:val="24"/>
          <w:szCs w:val="24"/>
        </w:rPr>
        <w:t xml:space="preserve">O sistema deverá permitir a impressão da rota; </w:t>
      </w:r>
    </w:p>
    <w:p w14:paraId="7E34AC0E" w14:textId="0630D147" w:rsidR="00762F5E" w:rsidRDefault="00762F5E" w:rsidP="00762F5E">
      <w:pPr>
        <w:spacing w:after="200" w:line="360" w:lineRule="auto"/>
        <w:jc w:val="both"/>
        <w:rPr>
          <w:rFonts w:ascii="Arial" w:eastAsia="Arial" w:hAnsi="Arial" w:cs="Arial"/>
          <w:sz w:val="24"/>
          <w:szCs w:val="24"/>
        </w:rPr>
      </w:pPr>
    </w:p>
    <w:p w14:paraId="19D93F67" w14:textId="7C99CAD2" w:rsidR="00762F5E" w:rsidRDefault="00943C0F" w:rsidP="0042175B">
      <w:pPr>
        <w:pStyle w:val="Ttulo1"/>
        <w:spacing w:line="360" w:lineRule="auto"/>
        <w:jc w:val="center"/>
        <w:rPr>
          <w:rFonts w:ascii="Arial" w:eastAsia="Arial" w:hAnsi="Arial" w:cs="Arial"/>
          <w:b/>
          <w:color w:val="auto"/>
          <w:sz w:val="28"/>
        </w:rPr>
      </w:pPr>
      <w:bookmarkStart w:id="57" w:name="_Toc9939266"/>
      <w:r>
        <w:rPr>
          <w:rFonts w:ascii="Arial" w:eastAsia="Arial" w:hAnsi="Arial" w:cs="Arial"/>
          <w:b/>
          <w:color w:val="auto"/>
          <w:sz w:val="28"/>
          <w:szCs w:val="28"/>
        </w:rPr>
        <w:t xml:space="preserve">APÊNDICE B </w:t>
      </w:r>
      <w:r w:rsidRPr="005A37CA">
        <w:rPr>
          <w:rStyle w:val="Forte"/>
          <w:rFonts w:ascii="latoblack" w:hAnsi="latoblack"/>
          <w:bCs w:val="0"/>
          <w:color w:val="000000"/>
          <w:sz w:val="27"/>
          <w:szCs w:val="27"/>
          <w:shd w:val="clear" w:color="auto" w:fill="FFFFFF"/>
        </w:rPr>
        <w:t>–</w:t>
      </w:r>
      <w:r w:rsidR="00762F5E" w:rsidRPr="00762F5E">
        <w:rPr>
          <w:rFonts w:ascii="Arial" w:eastAsia="Arial" w:hAnsi="Arial" w:cs="Arial"/>
          <w:b/>
          <w:color w:val="auto"/>
          <w:sz w:val="28"/>
        </w:rPr>
        <w:t xml:space="preserve">  Modelagem do Sistema</w:t>
      </w:r>
      <w:bookmarkEnd w:id="57"/>
    </w:p>
    <w:p w14:paraId="10868353" w14:textId="5D36ECFC" w:rsidR="00762F5E" w:rsidRDefault="00762F5E" w:rsidP="00762F5E">
      <w:pPr>
        <w:spacing w:before="15" w:line="360" w:lineRule="auto"/>
        <w:ind w:firstLine="432"/>
        <w:jc w:val="both"/>
        <w:rPr>
          <w:rFonts w:ascii="Arial" w:eastAsia="Arial" w:hAnsi="Arial" w:cs="Arial"/>
        </w:rPr>
      </w:pPr>
      <w:r w:rsidRPr="007E5D0D">
        <w:rPr>
          <w:rFonts w:ascii="Arial" w:eastAsia="Arial" w:hAnsi="Arial" w:cs="Arial"/>
        </w:rPr>
        <w:t xml:space="preserve">Este Tópico apresenta </w:t>
      </w:r>
      <w:r>
        <w:rPr>
          <w:rFonts w:ascii="Arial" w:eastAsia="Arial" w:hAnsi="Arial" w:cs="Arial"/>
        </w:rPr>
        <w:t>a modelagem referentes ao projeto apresentado neste documento</w:t>
      </w:r>
      <w:r w:rsidR="0080736B">
        <w:rPr>
          <w:rFonts w:ascii="Arial" w:eastAsia="Arial" w:hAnsi="Arial" w:cs="Arial"/>
        </w:rPr>
        <w:t>, onde serão construídos os modelos e diagramas do sistema, que tem o intuído de demonstrar as características e comportamentos do sistema</w:t>
      </w:r>
      <w:r w:rsidRPr="007E5D0D">
        <w:rPr>
          <w:rFonts w:ascii="Arial" w:eastAsia="Arial" w:hAnsi="Arial" w:cs="Arial"/>
        </w:rPr>
        <w:t>.</w:t>
      </w:r>
    </w:p>
    <w:p w14:paraId="326DEAF1" w14:textId="77777777" w:rsidR="00762F5E" w:rsidRDefault="00762F5E" w:rsidP="00762F5E">
      <w:pPr>
        <w:spacing w:before="15" w:line="360" w:lineRule="auto"/>
        <w:ind w:firstLine="432"/>
        <w:jc w:val="both"/>
        <w:rPr>
          <w:rFonts w:ascii="Arial" w:eastAsia="Arial" w:hAnsi="Arial" w:cs="Arial"/>
        </w:rPr>
      </w:pPr>
      <w:r>
        <w:rPr>
          <w:rFonts w:ascii="Arial" w:eastAsia="Arial" w:hAnsi="Arial" w:cs="Arial"/>
        </w:rPr>
        <w:lastRenderedPageBreak/>
        <w:t>Para o desenvolvimento dos modelos do sistema a ser gerado foi utilizada a Linguagem de Unificada de Modelos (UML).</w:t>
      </w:r>
    </w:p>
    <w:p w14:paraId="3DDAF3EC" w14:textId="67AA6DC2" w:rsidR="00762F5E" w:rsidRDefault="00762F5E" w:rsidP="00762F5E">
      <w:pPr>
        <w:spacing w:before="15" w:line="360" w:lineRule="auto"/>
        <w:ind w:firstLine="432"/>
        <w:jc w:val="both"/>
        <w:rPr>
          <w:rFonts w:ascii="Arial" w:eastAsia="Arial" w:hAnsi="Arial" w:cs="Arial"/>
        </w:rPr>
      </w:pPr>
      <w:r>
        <w:rPr>
          <w:rFonts w:ascii="Arial" w:eastAsia="Arial" w:hAnsi="Arial" w:cs="Arial"/>
        </w:rPr>
        <w:t>A criação dos modelos foi com auxílio das seguintes ferramentas CASE</w:t>
      </w:r>
      <w:r w:rsidR="002159D1">
        <w:rPr>
          <w:rStyle w:val="Refdenotaderodap"/>
          <w:rFonts w:ascii="Arial" w:eastAsia="Arial" w:hAnsi="Arial" w:cs="Arial"/>
        </w:rPr>
        <w:footnoteReference w:id="10"/>
      </w:r>
      <w:r>
        <w:rPr>
          <w:rFonts w:ascii="Arial" w:eastAsia="Arial" w:hAnsi="Arial" w:cs="Arial"/>
        </w:rPr>
        <w:t xml:space="preserve">: </w:t>
      </w:r>
    </w:p>
    <w:p w14:paraId="03E59D99" w14:textId="21BD8CDD" w:rsidR="00762F5E" w:rsidRPr="00C01BC6" w:rsidRDefault="00762F5E" w:rsidP="00C01BC6">
      <w:pPr>
        <w:spacing w:before="15" w:line="360" w:lineRule="auto"/>
        <w:ind w:firstLine="708"/>
        <w:jc w:val="both"/>
        <w:rPr>
          <w:rFonts w:ascii="Arial" w:eastAsia="Arial" w:hAnsi="Arial" w:cs="Arial"/>
        </w:rPr>
      </w:pPr>
      <w:r>
        <w:rPr>
          <w:rFonts w:ascii="Arial" w:eastAsia="Arial" w:hAnsi="Arial" w:cs="Arial"/>
        </w:rPr>
        <w:t>- ASTAH para modelagem dos processos do sistema (Diagramas de Use Case, Classes).</w:t>
      </w:r>
    </w:p>
    <w:p w14:paraId="7A315AEF" w14:textId="2B76B2D5" w:rsidR="00762F5E" w:rsidRDefault="00762F5E" w:rsidP="00762F5E">
      <w:pPr>
        <w:pStyle w:val="Ttulo2"/>
        <w:spacing w:line="360" w:lineRule="auto"/>
        <w:jc w:val="both"/>
        <w:rPr>
          <w:rFonts w:ascii="Arial" w:hAnsi="Arial" w:cs="Arial"/>
          <w:b/>
          <w:color w:val="auto"/>
          <w:sz w:val="24"/>
        </w:rPr>
      </w:pPr>
      <w:bookmarkStart w:id="58" w:name="_Toc9939267"/>
      <w:r w:rsidRPr="00762F5E">
        <w:rPr>
          <w:rFonts w:ascii="Arial" w:hAnsi="Arial" w:cs="Arial"/>
          <w:b/>
          <w:color w:val="auto"/>
          <w:sz w:val="24"/>
        </w:rPr>
        <w:t>6.</w:t>
      </w:r>
      <w:r w:rsidR="00C01BC6">
        <w:rPr>
          <w:rFonts w:ascii="Arial" w:hAnsi="Arial" w:cs="Arial"/>
          <w:b/>
          <w:color w:val="auto"/>
          <w:sz w:val="24"/>
        </w:rPr>
        <w:t>1</w:t>
      </w:r>
      <w:r w:rsidRPr="00762F5E">
        <w:rPr>
          <w:rFonts w:ascii="Arial" w:hAnsi="Arial" w:cs="Arial"/>
          <w:b/>
          <w:color w:val="auto"/>
          <w:sz w:val="24"/>
        </w:rPr>
        <w:t xml:space="preserve"> Diagrama de Use Case</w:t>
      </w:r>
      <w:bookmarkEnd w:id="58"/>
    </w:p>
    <w:p w14:paraId="3E7DC0AD" w14:textId="2A364270" w:rsidR="00762F5E" w:rsidRDefault="00762F5E" w:rsidP="00C2477C">
      <w:pPr>
        <w:pStyle w:val="Ttulo3"/>
        <w:spacing w:line="360" w:lineRule="auto"/>
        <w:rPr>
          <w:rFonts w:ascii="Arial" w:hAnsi="Arial" w:cs="Arial"/>
          <w:b/>
          <w:color w:val="auto"/>
        </w:rPr>
      </w:pPr>
      <w:bookmarkStart w:id="59" w:name="_Toc9939268"/>
      <w:r w:rsidRPr="00762F5E">
        <w:rPr>
          <w:rFonts w:ascii="Arial" w:hAnsi="Arial" w:cs="Arial"/>
          <w:b/>
          <w:color w:val="auto"/>
        </w:rPr>
        <w:t>6.</w:t>
      </w:r>
      <w:r w:rsidR="00C01BC6">
        <w:rPr>
          <w:rFonts w:ascii="Arial" w:hAnsi="Arial" w:cs="Arial"/>
          <w:b/>
          <w:color w:val="auto"/>
        </w:rPr>
        <w:t>1</w:t>
      </w:r>
      <w:r w:rsidRPr="00762F5E">
        <w:rPr>
          <w:rFonts w:ascii="Arial" w:hAnsi="Arial" w:cs="Arial"/>
          <w:b/>
          <w:color w:val="auto"/>
        </w:rPr>
        <w:t>.1 Use Case Geral</w:t>
      </w:r>
      <w:bookmarkEnd w:id="59"/>
    </w:p>
    <w:p w14:paraId="0C6A8A2C" w14:textId="008D811F" w:rsidR="0080736B" w:rsidRPr="0080736B" w:rsidRDefault="0080736B" w:rsidP="0080736B">
      <w:pPr>
        <w:spacing w:line="360" w:lineRule="auto"/>
        <w:jc w:val="both"/>
        <w:rPr>
          <w:rFonts w:ascii="Arial" w:hAnsi="Arial" w:cs="Arial"/>
          <w:sz w:val="24"/>
        </w:rPr>
      </w:pPr>
      <w:r>
        <w:tab/>
      </w:r>
      <w:r>
        <w:rPr>
          <w:rFonts w:ascii="Arial" w:hAnsi="Arial" w:cs="Arial"/>
          <w:sz w:val="24"/>
        </w:rPr>
        <w:t>A figura 3, demonstra o digrama geral de Caso de Uso do sistema, onde mostra as ligações entre cad</w:t>
      </w:r>
      <w:r w:rsidR="00943C0F">
        <w:rPr>
          <w:rFonts w:ascii="Arial" w:hAnsi="Arial" w:cs="Arial"/>
          <w:sz w:val="24"/>
        </w:rPr>
        <w:t>a Use Case.</w:t>
      </w:r>
    </w:p>
    <w:p w14:paraId="59233196" w14:textId="3DAE8660" w:rsidR="00C2477C" w:rsidRPr="00C2477C" w:rsidRDefault="00C2477C" w:rsidP="00C2477C">
      <w:pPr>
        <w:pStyle w:val="Legenda"/>
        <w:keepNext/>
        <w:spacing w:line="360" w:lineRule="auto"/>
        <w:jc w:val="center"/>
        <w:rPr>
          <w:rFonts w:ascii="Arial" w:hAnsi="Arial" w:cs="Arial"/>
          <w:i w:val="0"/>
          <w:color w:val="auto"/>
          <w:sz w:val="20"/>
        </w:rPr>
      </w:pPr>
      <w:bookmarkStart w:id="60" w:name="_Toc9893412"/>
      <w:r w:rsidRPr="00C2477C">
        <w:rPr>
          <w:rFonts w:ascii="Arial" w:hAnsi="Arial" w:cs="Arial"/>
          <w:i w:val="0"/>
          <w:color w:val="auto"/>
          <w:sz w:val="20"/>
        </w:rPr>
        <w:t xml:space="preserve">Figura </w:t>
      </w:r>
      <w:r w:rsidRPr="00C2477C">
        <w:rPr>
          <w:rFonts w:ascii="Arial" w:hAnsi="Arial" w:cs="Arial"/>
          <w:i w:val="0"/>
          <w:color w:val="auto"/>
          <w:sz w:val="20"/>
        </w:rPr>
        <w:fldChar w:fldCharType="begin"/>
      </w:r>
      <w:r w:rsidRPr="00C2477C">
        <w:rPr>
          <w:rFonts w:ascii="Arial" w:hAnsi="Arial" w:cs="Arial"/>
          <w:i w:val="0"/>
          <w:color w:val="auto"/>
          <w:sz w:val="20"/>
        </w:rPr>
        <w:instrText xml:space="preserve"> SEQ Figura \* ARABIC </w:instrText>
      </w:r>
      <w:r w:rsidRPr="00C2477C">
        <w:rPr>
          <w:rFonts w:ascii="Arial" w:hAnsi="Arial" w:cs="Arial"/>
          <w:i w:val="0"/>
          <w:color w:val="auto"/>
          <w:sz w:val="20"/>
        </w:rPr>
        <w:fldChar w:fldCharType="separate"/>
      </w:r>
      <w:r w:rsidR="0058170E">
        <w:rPr>
          <w:rFonts w:ascii="Arial" w:hAnsi="Arial" w:cs="Arial"/>
          <w:i w:val="0"/>
          <w:noProof/>
          <w:color w:val="auto"/>
          <w:sz w:val="20"/>
        </w:rPr>
        <w:t>3</w:t>
      </w:r>
      <w:r w:rsidRPr="00C2477C">
        <w:rPr>
          <w:rFonts w:ascii="Arial" w:hAnsi="Arial" w:cs="Arial"/>
          <w:i w:val="0"/>
          <w:color w:val="auto"/>
          <w:sz w:val="20"/>
        </w:rPr>
        <w:fldChar w:fldCharType="end"/>
      </w:r>
      <w:r w:rsidRPr="00C2477C">
        <w:rPr>
          <w:rFonts w:ascii="Arial" w:hAnsi="Arial" w:cs="Arial"/>
          <w:i w:val="0"/>
          <w:color w:val="auto"/>
          <w:sz w:val="20"/>
        </w:rPr>
        <w:t>- Diagrama de Use Case Geral do sistema.</w:t>
      </w:r>
      <w:bookmarkEnd w:id="60"/>
    </w:p>
    <w:p w14:paraId="37258842" w14:textId="335EA8EC" w:rsidR="00762F5E" w:rsidRDefault="00943C0F" w:rsidP="003B4E31">
      <w:pPr>
        <w:jc w:val="center"/>
      </w:pPr>
      <w:r>
        <w:rPr>
          <w:noProof/>
        </w:rPr>
        <w:drawing>
          <wp:inline distT="0" distB="0" distL="0" distR="0" wp14:anchorId="767B6D2E" wp14:editId="2C9D9182">
            <wp:extent cx="5923626" cy="4238625"/>
            <wp:effectExtent l="0" t="0" r="127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8133" cy="4249005"/>
                    </a:xfrm>
                    <a:prstGeom prst="rect">
                      <a:avLst/>
                    </a:prstGeom>
                  </pic:spPr>
                </pic:pic>
              </a:graphicData>
            </a:graphic>
          </wp:inline>
        </w:drawing>
      </w:r>
    </w:p>
    <w:p w14:paraId="15C20684" w14:textId="647030D7" w:rsidR="005F58BB" w:rsidRPr="00CA08A0" w:rsidRDefault="00CA08A0" w:rsidP="00CA08A0">
      <w:pPr>
        <w:spacing w:line="360" w:lineRule="auto"/>
        <w:jc w:val="center"/>
        <w:rPr>
          <w:rFonts w:ascii="Arial" w:hAnsi="Arial" w:cs="Arial"/>
          <w:sz w:val="20"/>
          <w:szCs w:val="20"/>
        </w:rPr>
      </w:pPr>
      <w:r>
        <w:rPr>
          <w:rFonts w:ascii="Arial" w:hAnsi="Arial" w:cs="Arial"/>
          <w:sz w:val="20"/>
          <w:szCs w:val="20"/>
        </w:rPr>
        <w:t>Fonte: autores</w:t>
      </w:r>
    </w:p>
    <w:p w14:paraId="0A39A35C" w14:textId="513A8AA4" w:rsidR="00762F5E" w:rsidRPr="004A327F" w:rsidRDefault="005F58BB" w:rsidP="00C2477C">
      <w:pPr>
        <w:pStyle w:val="Ttulo3"/>
        <w:spacing w:line="360" w:lineRule="auto"/>
        <w:rPr>
          <w:rFonts w:ascii="Arial" w:hAnsi="Arial" w:cs="Arial"/>
          <w:b/>
          <w:color w:val="auto"/>
        </w:rPr>
      </w:pPr>
      <w:bookmarkStart w:id="61" w:name="_Toc9939269"/>
      <w:r w:rsidRPr="004A327F">
        <w:rPr>
          <w:rFonts w:ascii="Arial" w:hAnsi="Arial" w:cs="Arial"/>
          <w:b/>
          <w:color w:val="auto"/>
        </w:rPr>
        <w:lastRenderedPageBreak/>
        <w:t>6.</w:t>
      </w:r>
      <w:r w:rsidR="00C01BC6">
        <w:rPr>
          <w:rFonts w:ascii="Arial" w:hAnsi="Arial" w:cs="Arial"/>
          <w:b/>
          <w:color w:val="auto"/>
        </w:rPr>
        <w:t>1</w:t>
      </w:r>
      <w:r w:rsidRPr="004A327F">
        <w:rPr>
          <w:rFonts w:ascii="Arial" w:hAnsi="Arial" w:cs="Arial"/>
          <w:b/>
          <w:color w:val="auto"/>
        </w:rPr>
        <w:t>.2 Use Case Específico- Manter</w:t>
      </w:r>
      <w:r w:rsidR="00BE09EE" w:rsidRPr="004A327F">
        <w:rPr>
          <w:rFonts w:ascii="Arial" w:hAnsi="Arial" w:cs="Arial"/>
          <w:b/>
          <w:color w:val="auto"/>
        </w:rPr>
        <w:t xml:space="preserve"> Cliente</w:t>
      </w:r>
      <w:bookmarkEnd w:id="61"/>
    </w:p>
    <w:p w14:paraId="11E79270" w14:textId="1C228807" w:rsidR="00C2477C" w:rsidRPr="00C2477C" w:rsidRDefault="00C2477C" w:rsidP="00C2477C">
      <w:pPr>
        <w:pStyle w:val="Legenda"/>
        <w:keepNext/>
        <w:spacing w:line="360" w:lineRule="auto"/>
        <w:jc w:val="center"/>
        <w:rPr>
          <w:rFonts w:ascii="Arial" w:hAnsi="Arial" w:cs="Arial"/>
          <w:i w:val="0"/>
          <w:color w:val="auto"/>
          <w:sz w:val="20"/>
        </w:rPr>
      </w:pPr>
      <w:bookmarkStart w:id="62" w:name="_Toc9893413"/>
      <w:r w:rsidRPr="00C2477C">
        <w:rPr>
          <w:rFonts w:ascii="Arial" w:hAnsi="Arial" w:cs="Arial"/>
          <w:i w:val="0"/>
          <w:color w:val="auto"/>
          <w:sz w:val="20"/>
        </w:rPr>
        <w:t xml:space="preserve">Figura </w:t>
      </w:r>
      <w:r w:rsidRPr="00C2477C">
        <w:rPr>
          <w:rFonts w:ascii="Arial" w:hAnsi="Arial" w:cs="Arial"/>
          <w:i w:val="0"/>
          <w:color w:val="auto"/>
          <w:sz w:val="20"/>
        </w:rPr>
        <w:fldChar w:fldCharType="begin"/>
      </w:r>
      <w:r w:rsidRPr="00C2477C">
        <w:rPr>
          <w:rFonts w:ascii="Arial" w:hAnsi="Arial" w:cs="Arial"/>
          <w:i w:val="0"/>
          <w:color w:val="auto"/>
          <w:sz w:val="20"/>
        </w:rPr>
        <w:instrText xml:space="preserve"> SEQ Figura \* ARABIC </w:instrText>
      </w:r>
      <w:r w:rsidRPr="00C2477C">
        <w:rPr>
          <w:rFonts w:ascii="Arial" w:hAnsi="Arial" w:cs="Arial"/>
          <w:i w:val="0"/>
          <w:color w:val="auto"/>
          <w:sz w:val="20"/>
        </w:rPr>
        <w:fldChar w:fldCharType="separate"/>
      </w:r>
      <w:r w:rsidR="0058170E">
        <w:rPr>
          <w:rFonts w:ascii="Arial" w:hAnsi="Arial" w:cs="Arial"/>
          <w:i w:val="0"/>
          <w:noProof/>
          <w:color w:val="auto"/>
          <w:sz w:val="20"/>
        </w:rPr>
        <w:t>4</w:t>
      </w:r>
      <w:r w:rsidRPr="00C2477C">
        <w:rPr>
          <w:rFonts w:ascii="Arial" w:hAnsi="Arial" w:cs="Arial"/>
          <w:i w:val="0"/>
          <w:color w:val="auto"/>
          <w:sz w:val="20"/>
        </w:rPr>
        <w:fldChar w:fldCharType="end"/>
      </w:r>
      <w:r w:rsidRPr="00C2477C">
        <w:rPr>
          <w:rFonts w:ascii="Arial" w:hAnsi="Arial" w:cs="Arial"/>
          <w:i w:val="0"/>
          <w:color w:val="auto"/>
          <w:sz w:val="20"/>
        </w:rPr>
        <w:t>- Diagrama de Use Case do requisito Manter Cliente.</w:t>
      </w:r>
      <w:bookmarkEnd w:id="62"/>
    </w:p>
    <w:p w14:paraId="0E581F17" w14:textId="46403432" w:rsidR="00BE09EE" w:rsidRDefault="00BE09EE" w:rsidP="003B4E31">
      <w:pPr>
        <w:jc w:val="center"/>
      </w:pPr>
      <w:r>
        <w:rPr>
          <w:noProof/>
          <w:lang w:eastAsia="pt-BR"/>
        </w:rPr>
        <w:drawing>
          <wp:inline distT="0" distB="0" distL="0" distR="0" wp14:anchorId="3C181456" wp14:editId="0A25BA7E">
            <wp:extent cx="4619625" cy="289720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6020" cy="2913756"/>
                    </a:xfrm>
                    <a:prstGeom prst="rect">
                      <a:avLst/>
                    </a:prstGeom>
                  </pic:spPr>
                </pic:pic>
              </a:graphicData>
            </a:graphic>
          </wp:inline>
        </w:drawing>
      </w:r>
    </w:p>
    <w:p w14:paraId="281F2C0C" w14:textId="6ED04BF2" w:rsidR="00CA08A0" w:rsidRPr="00CA08A0" w:rsidRDefault="00CA08A0" w:rsidP="00CA08A0">
      <w:pPr>
        <w:spacing w:line="360" w:lineRule="auto"/>
        <w:jc w:val="center"/>
        <w:rPr>
          <w:rFonts w:ascii="Arial" w:hAnsi="Arial" w:cs="Arial"/>
          <w:sz w:val="20"/>
          <w:szCs w:val="20"/>
        </w:rPr>
      </w:pPr>
      <w:r>
        <w:rPr>
          <w:rFonts w:ascii="Arial" w:hAnsi="Arial" w:cs="Arial"/>
          <w:sz w:val="20"/>
          <w:szCs w:val="20"/>
        </w:rPr>
        <w:t>Fonte: autores</w:t>
      </w:r>
    </w:p>
    <w:p w14:paraId="73AFA7AF" w14:textId="1BA8E929" w:rsidR="00BE16DF" w:rsidRPr="00BE16DF" w:rsidRDefault="00BE16DF" w:rsidP="00BE16DF">
      <w:pPr>
        <w:pStyle w:val="Legenda"/>
        <w:keepNext/>
        <w:jc w:val="center"/>
        <w:rPr>
          <w:rFonts w:ascii="Arial" w:hAnsi="Arial" w:cs="Arial"/>
          <w:i w:val="0"/>
          <w:color w:val="auto"/>
          <w:sz w:val="20"/>
        </w:rPr>
      </w:pPr>
      <w:bookmarkStart w:id="63" w:name="_Toc9893414"/>
      <w:r w:rsidRPr="00BE16DF">
        <w:rPr>
          <w:rFonts w:ascii="Arial" w:hAnsi="Arial" w:cs="Arial"/>
          <w:i w:val="0"/>
          <w:color w:val="auto"/>
          <w:sz w:val="20"/>
        </w:rPr>
        <w:t xml:space="preserve">Figura </w:t>
      </w:r>
      <w:r w:rsidRPr="00BE16DF">
        <w:rPr>
          <w:rFonts w:ascii="Arial" w:hAnsi="Arial" w:cs="Arial"/>
          <w:i w:val="0"/>
          <w:color w:val="auto"/>
          <w:sz w:val="20"/>
        </w:rPr>
        <w:fldChar w:fldCharType="begin"/>
      </w:r>
      <w:r w:rsidRPr="00BE16DF">
        <w:rPr>
          <w:rFonts w:ascii="Arial" w:hAnsi="Arial" w:cs="Arial"/>
          <w:i w:val="0"/>
          <w:color w:val="auto"/>
          <w:sz w:val="20"/>
        </w:rPr>
        <w:instrText xml:space="preserve"> SEQ Figura \* ARABIC </w:instrText>
      </w:r>
      <w:r w:rsidRPr="00BE16DF">
        <w:rPr>
          <w:rFonts w:ascii="Arial" w:hAnsi="Arial" w:cs="Arial"/>
          <w:i w:val="0"/>
          <w:color w:val="auto"/>
          <w:sz w:val="20"/>
        </w:rPr>
        <w:fldChar w:fldCharType="separate"/>
      </w:r>
      <w:r w:rsidR="0058170E">
        <w:rPr>
          <w:rFonts w:ascii="Arial" w:hAnsi="Arial" w:cs="Arial"/>
          <w:i w:val="0"/>
          <w:noProof/>
          <w:color w:val="auto"/>
          <w:sz w:val="20"/>
        </w:rPr>
        <w:t>5</w:t>
      </w:r>
      <w:r w:rsidRPr="00BE16DF">
        <w:rPr>
          <w:rFonts w:ascii="Arial" w:hAnsi="Arial" w:cs="Arial"/>
          <w:i w:val="0"/>
          <w:color w:val="auto"/>
          <w:sz w:val="20"/>
        </w:rPr>
        <w:fldChar w:fldCharType="end"/>
      </w:r>
      <w:r w:rsidRPr="00BE16DF">
        <w:rPr>
          <w:rFonts w:ascii="Arial" w:hAnsi="Arial" w:cs="Arial"/>
          <w:i w:val="0"/>
          <w:color w:val="auto"/>
          <w:sz w:val="20"/>
        </w:rPr>
        <w:t>- Descrição do Use Case Efetuar Login</w:t>
      </w:r>
      <w:bookmarkEnd w:id="63"/>
    </w:p>
    <w:p w14:paraId="58A64039" w14:textId="10604444" w:rsidR="00BE16DF" w:rsidRDefault="009B6FFA" w:rsidP="003B4E31">
      <w:pPr>
        <w:jc w:val="center"/>
        <w:rPr>
          <w:noProof/>
        </w:rPr>
      </w:pPr>
      <w:r>
        <w:rPr>
          <w:noProof/>
        </w:rPr>
        <w:drawing>
          <wp:inline distT="0" distB="0" distL="0" distR="0" wp14:anchorId="67A854D9" wp14:editId="3FCBFB06">
            <wp:extent cx="5400040" cy="4642485"/>
            <wp:effectExtent l="0" t="0" r="0" b="57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642485"/>
                    </a:xfrm>
                    <a:prstGeom prst="rect">
                      <a:avLst/>
                    </a:prstGeom>
                  </pic:spPr>
                </pic:pic>
              </a:graphicData>
            </a:graphic>
          </wp:inline>
        </w:drawing>
      </w:r>
      <w:r>
        <w:rPr>
          <w:noProof/>
        </w:rPr>
        <w:t xml:space="preserve"> </w:t>
      </w:r>
    </w:p>
    <w:p w14:paraId="5827963B" w14:textId="3F0E835E" w:rsidR="009B6FFA" w:rsidRDefault="009B6FFA" w:rsidP="003B4E31">
      <w:pPr>
        <w:jc w:val="center"/>
      </w:pPr>
      <w:r>
        <w:rPr>
          <w:noProof/>
        </w:rPr>
        <w:lastRenderedPageBreak/>
        <w:drawing>
          <wp:inline distT="0" distB="0" distL="0" distR="0" wp14:anchorId="05BA3B79" wp14:editId="162844F2">
            <wp:extent cx="5400040" cy="3251200"/>
            <wp:effectExtent l="0" t="0" r="0" b="63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51200"/>
                    </a:xfrm>
                    <a:prstGeom prst="rect">
                      <a:avLst/>
                    </a:prstGeom>
                  </pic:spPr>
                </pic:pic>
              </a:graphicData>
            </a:graphic>
          </wp:inline>
        </w:drawing>
      </w:r>
    </w:p>
    <w:p w14:paraId="2AD29021" w14:textId="094DD124" w:rsidR="00CA08A0" w:rsidRPr="00CA08A0" w:rsidRDefault="00CA08A0" w:rsidP="00CA08A0">
      <w:pPr>
        <w:spacing w:line="360" w:lineRule="auto"/>
        <w:jc w:val="center"/>
        <w:rPr>
          <w:rFonts w:ascii="Arial" w:hAnsi="Arial" w:cs="Arial"/>
          <w:sz w:val="20"/>
          <w:szCs w:val="20"/>
        </w:rPr>
      </w:pPr>
      <w:r>
        <w:rPr>
          <w:rFonts w:ascii="Arial" w:hAnsi="Arial" w:cs="Arial"/>
          <w:sz w:val="20"/>
          <w:szCs w:val="20"/>
        </w:rPr>
        <w:t>Fonte: autores</w:t>
      </w:r>
    </w:p>
    <w:p w14:paraId="00A23C8D" w14:textId="77777777" w:rsidR="00BE09EE" w:rsidRPr="00BE09EE" w:rsidRDefault="00BE09EE" w:rsidP="00BE09EE"/>
    <w:p w14:paraId="7123FFE2" w14:textId="7D4EC077" w:rsidR="00BE09EE" w:rsidRDefault="00BE09EE" w:rsidP="00C2477C">
      <w:pPr>
        <w:pStyle w:val="Ttulo3"/>
        <w:spacing w:line="360" w:lineRule="auto"/>
        <w:rPr>
          <w:rFonts w:ascii="Arial" w:hAnsi="Arial" w:cs="Arial"/>
          <w:b/>
          <w:color w:val="auto"/>
        </w:rPr>
      </w:pPr>
      <w:bookmarkStart w:id="64" w:name="_Toc9939270"/>
      <w:r w:rsidRPr="005F58BB">
        <w:rPr>
          <w:rFonts w:ascii="Arial" w:hAnsi="Arial" w:cs="Arial"/>
          <w:b/>
          <w:color w:val="auto"/>
        </w:rPr>
        <w:t>6</w:t>
      </w:r>
      <w:r w:rsidR="00C01BC6">
        <w:rPr>
          <w:rFonts w:ascii="Arial" w:hAnsi="Arial" w:cs="Arial"/>
          <w:b/>
          <w:color w:val="auto"/>
        </w:rPr>
        <w:t>.1</w:t>
      </w:r>
      <w:r w:rsidRPr="005F58BB">
        <w:rPr>
          <w:rFonts w:ascii="Arial" w:hAnsi="Arial" w:cs="Arial"/>
          <w:b/>
          <w:color w:val="auto"/>
        </w:rPr>
        <w:t>.</w:t>
      </w:r>
      <w:r>
        <w:rPr>
          <w:rFonts w:ascii="Arial" w:hAnsi="Arial" w:cs="Arial"/>
          <w:b/>
          <w:color w:val="auto"/>
        </w:rPr>
        <w:t>3</w:t>
      </w:r>
      <w:r w:rsidRPr="005F58BB">
        <w:rPr>
          <w:rFonts w:ascii="Arial" w:hAnsi="Arial" w:cs="Arial"/>
          <w:b/>
          <w:color w:val="auto"/>
        </w:rPr>
        <w:t xml:space="preserve"> Use Case Específico- Manter</w:t>
      </w:r>
      <w:r>
        <w:rPr>
          <w:rFonts w:ascii="Arial" w:hAnsi="Arial" w:cs="Arial"/>
          <w:b/>
          <w:color w:val="auto"/>
        </w:rPr>
        <w:t xml:space="preserve"> Funcionário</w:t>
      </w:r>
      <w:bookmarkEnd w:id="64"/>
    </w:p>
    <w:p w14:paraId="171E8E9D" w14:textId="1BF8F56F" w:rsidR="00C2477C" w:rsidRPr="00C2477C" w:rsidRDefault="00C2477C" w:rsidP="00C2477C">
      <w:pPr>
        <w:pStyle w:val="Legenda"/>
        <w:keepNext/>
        <w:spacing w:line="360" w:lineRule="auto"/>
        <w:jc w:val="center"/>
        <w:rPr>
          <w:rFonts w:ascii="Arial" w:hAnsi="Arial" w:cs="Arial"/>
          <w:i w:val="0"/>
          <w:color w:val="auto"/>
          <w:sz w:val="20"/>
        </w:rPr>
      </w:pPr>
      <w:bookmarkStart w:id="65" w:name="_Toc9893415"/>
      <w:r w:rsidRPr="00C2477C">
        <w:rPr>
          <w:rFonts w:ascii="Arial" w:hAnsi="Arial" w:cs="Arial"/>
          <w:i w:val="0"/>
          <w:color w:val="auto"/>
          <w:sz w:val="20"/>
        </w:rPr>
        <w:t xml:space="preserve">Figura </w:t>
      </w:r>
      <w:r w:rsidRPr="00C2477C">
        <w:rPr>
          <w:rFonts w:ascii="Arial" w:hAnsi="Arial" w:cs="Arial"/>
          <w:i w:val="0"/>
          <w:color w:val="auto"/>
          <w:sz w:val="20"/>
        </w:rPr>
        <w:fldChar w:fldCharType="begin"/>
      </w:r>
      <w:r w:rsidRPr="00C2477C">
        <w:rPr>
          <w:rFonts w:ascii="Arial" w:hAnsi="Arial" w:cs="Arial"/>
          <w:i w:val="0"/>
          <w:color w:val="auto"/>
          <w:sz w:val="20"/>
        </w:rPr>
        <w:instrText xml:space="preserve"> SEQ Figura \* ARABIC </w:instrText>
      </w:r>
      <w:r w:rsidRPr="00C2477C">
        <w:rPr>
          <w:rFonts w:ascii="Arial" w:hAnsi="Arial" w:cs="Arial"/>
          <w:i w:val="0"/>
          <w:color w:val="auto"/>
          <w:sz w:val="20"/>
        </w:rPr>
        <w:fldChar w:fldCharType="separate"/>
      </w:r>
      <w:r w:rsidR="0058170E">
        <w:rPr>
          <w:rFonts w:ascii="Arial" w:hAnsi="Arial" w:cs="Arial"/>
          <w:i w:val="0"/>
          <w:noProof/>
          <w:color w:val="auto"/>
          <w:sz w:val="20"/>
        </w:rPr>
        <w:t>6</w:t>
      </w:r>
      <w:r w:rsidRPr="00C2477C">
        <w:rPr>
          <w:rFonts w:ascii="Arial" w:hAnsi="Arial" w:cs="Arial"/>
          <w:i w:val="0"/>
          <w:color w:val="auto"/>
          <w:sz w:val="20"/>
        </w:rPr>
        <w:fldChar w:fldCharType="end"/>
      </w:r>
      <w:r w:rsidRPr="00C2477C">
        <w:rPr>
          <w:rFonts w:ascii="Arial" w:hAnsi="Arial" w:cs="Arial"/>
          <w:i w:val="0"/>
          <w:color w:val="auto"/>
          <w:sz w:val="20"/>
        </w:rPr>
        <w:t>- Diagrama de Use Case do requisito Manter Funcionário.</w:t>
      </w:r>
      <w:bookmarkEnd w:id="65"/>
    </w:p>
    <w:p w14:paraId="62670285" w14:textId="095D05B5" w:rsidR="00BE09EE" w:rsidRDefault="00BE09EE" w:rsidP="003B4E31">
      <w:pPr>
        <w:spacing w:line="360" w:lineRule="auto"/>
        <w:jc w:val="center"/>
      </w:pPr>
      <w:r>
        <w:rPr>
          <w:noProof/>
          <w:lang w:eastAsia="pt-BR"/>
        </w:rPr>
        <w:drawing>
          <wp:inline distT="0" distB="0" distL="0" distR="0" wp14:anchorId="346988FD" wp14:editId="7515D3A3">
            <wp:extent cx="4751705" cy="2797300"/>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8428" cy="2807144"/>
                    </a:xfrm>
                    <a:prstGeom prst="rect">
                      <a:avLst/>
                    </a:prstGeom>
                  </pic:spPr>
                </pic:pic>
              </a:graphicData>
            </a:graphic>
          </wp:inline>
        </w:drawing>
      </w:r>
    </w:p>
    <w:p w14:paraId="50B0AA00" w14:textId="73F7E7C7" w:rsidR="00CA08A0" w:rsidRPr="00CA08A0" w:rsidRDefault="00CA08A0" w:rsidP="003B4E31">
      <w:pPr>
        <w:spacing w:line="360" w:lineRule="auto"/>
        <w:jc w:val="center"/>
        <w:rPr>
          <w:rFonts w:ascii="Arial" w:hAnsi="Arial" w:cs="Arial"/>
          <w:sz w:val="20"/>
          <w:szCs w:val="20"/>
        </w:rPr>
      </w:pPr>
      <w:r>
        <w:rPr>
          <w:rFonts w:ascii="Arial" w:hAnsi="Arial" w:cs="Arial"/>
          <w:sz w:val="20"/>
          <w:szCs w:val="20"/>
        </w:rPr>
        <w:t>Fonte: autores</w:t>
      </w:r>
    </w:p>
    <w:p w14:paraId="67B52CED" w14:textId="2430DE80" w:rsidR="0017393F" w:rsidRPr="00AE31D1" w:rsidRDefault="0017393F" w:rsidP="0017393F">
      <w:pPr>
        <w:pStyle w:val="Legenda"/>
        <w:keepNext/>
        <w:jc w:val="center"/>
        <w:rPr>
          <w:rFonts w:ascii="Arial" w:hAnsi="Arial" w:cs="Arial"/>
          <w:i w:val="0"/>
          <w:color w:val="auto"/>
          <w:sz w:val="20"/>
        </w:rPr>
      </w:pPr>
      <w:bookmarkStart w:id="66" w:name="_Toc9893416"/>
      <w:r w:rsidRPr="00AE31D1">
        <w:rPr>
          <w:rFonts w:ascii="Arial" w:hAnsi="Arial" w:cs="Arial"/>
          <w:i w:val="0"/>
          <w:color w:val="auto"/>
          <w:sz w:val="20"/>
        </w:rPr>
        <w:lastRenderedPageBreak/>
        <w:t xml:space="preserve">Figura </w:t>
      </w:r>
      <w:r w:rsidRPr="00AE31D1">
        <w:rPr>
          <w:rFonts w:ascii="Arial" w:hAnsi="Arial" w:cs="Arial"/>
          <w:i w:val="0"/>
          <w:color w:val="auto"/>
          <w:sz w:val="20"/>
        </w:rPr>
        <w:fldChar w:fldCharType="begin"/>
      </w:r>
      <w:r w:rsidRPr="00AE31D1">
        <w:rPr>
          <w:rFonts w:ascii="Arial" w:hAnsi="Arial" w:cs="Arial"/>
          <w:i w:val="0"/>
          <w:color w:val="auto"/>
          <w:sz w:val="20"/>
        </w:rPr>
        <w:instrText xml:space="preserve"> SEQ Figura \* ARABIC </w:instrText>
      </w:r>
      <w:r w:rsidRPr="00AE31D1">
        <w:rPr>
          <w:rFonts w:ascii="Arial" w:hAnsi="Arial" w:cs="Arial"/>
          <w:i w:val="0"/>
          <w:color w:val="auto"/>
          <w:sz w:val="20"/>
        </w:rPr>
        <w:fldChar w:fldCharType="separate"/>
      </w:r>
      <w:r w:rsidR="0058170E">
        <w:rPr>
          <w:rFonts w:ascii="Arial" w:hAnsi="Arial" w:cs="Arial"/>
          <w:i w:val="0"/>
          <w:noProof/>
          <w:color w:val="auto"/>
          <w:sz w:val="20"/>
        </w:rPr>
        <w:t>7</w:t>
      </w:r>
      <w:r w:rsidRPr="00AE31D1">
        <w:rPr>
          <w:rFonts w:ascii="Arial" w:hAnsi="Arial" w:cs="Arial"/>
          <w:i w:val="0"/>
          <w:color w:val="auto"/>
          <w:sz w:val="20"/>
        </w:rPr>
        <w:fldChar w:fldCharType="end"/>
      </w:r>
      <w:r w:rsidRPr="00AE31D1">
        <w:rPr>
          <w:rFonts w:ascii="Arial" w:hAnsi="Arial" w:cs="Arial"/>
          <w:i w:val="0"/>
          <w:color w:val="auto"/>
          <w:sz w:val="20"/>
        </w:rPr>
        <w:t>- Descrição do Use Case Manter Funcionário</w:t>
      </w:r>
      <w:bookmarkEnd w:id="66"/>
    </w:p>
    <w:p w14:paraId="58F095F9" w14:textId="7412360E" w:rsidR="0017393F" w:rsidRDefault="0017393F" w:rsidP="003B4E31">
      <w:pPr>
        <w:spacing w:line="360" w:lineRule="auto"/>
        <w:jc w:val="center"/>
      </w:pPr>
      <w:r>
        <w:rPr>
          <w:noProof/>
        </w:rPr>
        <w:drawing>
          <wp:inline distT="0" distB="0" distL="0" distR="0" wp14:anchorId="0382EB94" wp14:editId="63954DF5">
            <wp:extent cx="4818675" cy="4505325"/>
            <wp:effectExtent l="0" t="0" r="127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874" cy="4524211"/>
                    </a:xfrm>
                    <a:prstGeom prst="rect">
                      <a:avLst/>
                    </a:prstGeom>
                  </pic:spPr>
                </pic:pic>
              </a:graphicData>
            </a:graphic>
          </wp:inline>
        </w:drawing>
      </w:r>
    </w:p>
    <w:p w14:paraId="79B09CAF" w14:textId="0883A85F" w:rsidR="0017393F" w:rsidRDefault="0017393F" w:rsidP="003B4E31">
      <w:pPr>
        <w:spacing w:line="360" w:lineRule="auto"/>
        <w:jc w:val="center"/>
      </w:pPr>
      <w:r>
        <w:rPr>
          <w:noProof/>
        </w:rPr>
        <w:drawing>
          <wp:inline distT="0" distB="0" distL="0" distR="0" wp14:anchorId="1958CC14" wp14:editId="58513A5F">
            <wp:extent cx="4839894" cy="3067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066" cy="3079833"/>
                    </a:xfrm>
                    <a:prstGeom prst="rect">
                      <a:avLst/>
                    </a:prstGeom>
                  </pic:spPr>
                </pic:pic>
              </a:graphicData>
            </a:graphic>
          </wp:inline>
        </w:drawing>
      </w:r>
    </w:p>
    <w:p w14:paraId="3DDEE75B" w14:textId="16892DAA" w:rsidR="00CA08A0" w:rsidRPr="00CA08A0" w:rsidRDefault="00CA08A0" w:rsidP="003B4E31">
      <w:pPr>
        <w:spacing w:line="360" w:lineRule="auto"/>
        <w:jc w:val="center"/>
        <w:rPr>
          <w:rFonts w:ascii="Arial" w:hAnsi="Arial" w:cs="Arial"/>
          <w:sz w:val="20"/>
          <w:szCs w:val="20"/>
        </w:rPr>
      </w:pPr>
      <w:r>
        <w:rPr>
          <w:rFonts w:ascii="Arial" w:hAnsi="Arial" w:cs="Arial"/>
          <w:sz w:val="20"/>
          <w:szCs w:val="20"/>
        </w:rPr>
        <w:t>Fonte: autores</w:t>
      </w:r>
    </w:p>
    <w:p w14:paraId="3D1D732C" w14:textId="420996EC" w:rsidR="00BE09EE" w:rsidRDefault="00BE09EE" w:rsidP="00C2477C">
      <w:pPr>
        <w:pStyle w:val="Ttulo3"/>
        <w:spacing w:line="360" w:lineRule="auto"/>
        <w:rPr>
          <w:rFonts w:ascii="Arial" w:hAnsi="Arial" w:cs="Arial"/>
          <w:b/>
          <w:color w:val="auto"/>
        </w:rPr>
      </w:pPr>
      <w:bookmarkStart w:id="67" w:name="_Toc9939271"/>
      <w:r w:rsidRPr="005F58BB">
        <w:rPr>
          <w:rFonts w:ascii="Arial" w:hAnsi="Arial" w:cs="Arial"/>
          <w:b/>
          <w:color w:val="auto"/>
        </w:rPr>
        <w:lastRenderedPageBreak/>
        <w:t>6.</w:t>
      </w:r>
      <w:r w:rsidR="00C01BC6">
        <w:rPr>
          <w:rFonts w:ascii="Arial" w:hAnsi="Arial" w:cs="Arial"/>
          <w:b/>
          <w:color w:val="auto"/>
        </w:rPr>
        <w:t>1</w:t>
      </w:r>
      <w:r w:rsidRPr="005F58BB">
        <w:rPr>
          <w:rFonts w:ascii="Arial" w:hAnsi="Arial" w:cs="Arial"/>
          <w:b/>
          <w:color w:val="auto"/>
        </w:rPr>
        <w:t>.</w:t>
      </w:r>
      <w:r>
        <w:rPr>
          <w:rFonts w:ascii="Arial" w:hAnsi="Arial" w:cs="Arial"/>
          <w:b/>
          <w:color w:val="auto"/>
        </w:rPr>
        <w:t>4</w:t>
      </w:r>
      <w:r w:rsidRPr="005F58BB">
        <w:rPr>
          <w:rFonts w:ascii="Arial" w:hAnsi="Arial" w:cs="Arial"/>
          <w:b/>
          <w:color w:val="auto"/>
        </w:rPr>
        <w:t xml:space="preserve"> Use Case Específico- </w:t>
      </w:r>
      <w:r w:rsidR="00C2477C">
        <w:rPr>
          <w:rFonts w:ascii="Arial" w:hAnsi="Arial" w:cs="Arial"/>
          <w:b/>
          <w:color w:val="auto"/>
        </w:rPr>
        <w:t>Efetuar</w:t>
      </w:r>
      <w:r>
        <w:rPr>
          <w:rFonts w:ascii="Arial" w:hAnsi="Arial" w:cs="Arial"/>
          <w:b/>
          <w:color w:val="auto"/>
        </w:rPr>
        <w:t xml:space="preserve"> </w:t>
      </w:r>
      <w:r w:rsidR="00FF58C1">
        <w:rPr>
          <w:rFonts w:ascii="Arial" w:hAnsi="Arial" w:cs="Arial"/>
          <w:b/>
          <w:color w:val="auto"/>
        </w:rPr>
        <w:t>Login</w:t>
      </w:r>
      <w:bookmarkEnd w:id="67"/>
    </w:p>
    <w:p w14:paraId="30B3935C" w14:textId="65225FCC" w:rsidR="00C2477C" w:rsidRPr="00C2477C" w:rsidRDefault="00C2477C" w:rsidP="00C2477C">
      <w:pPr>
        <w:pStyle w:val="Legenda"/>
        <w:keepNext/>
        <w:spacing w:line="360" w:lineRule="auto"/>
        <w:jc w:val="center"/>
        <w:rPr>
          <w:rFonts w:ascii="Arial" w:hAnsi="Arial" w:cs="Arial"/>
          <w:i w:val="0"/>
          <w:color w:val="auto"/>
          <w:sz w:val="20"/>
        </w:rPr>
      </w:pPr>
      <w:bookmarkStart w:id="68" w:name="_Toc9893417"/>
      <w:r w:rsidRPr="00C2477C">
        <w:rPr>
          <w:rFonts w:ascii="Arial" w:hAnsi="Arial" w:cs="Arial"/>
          <w:i w:val="0"/>
          <w:color w:val="auto"/>
          <w:sz w:val="20"/>
        </w:rPr>
        <w:t xml:space="preserve">Figura </w:t>
      </w:r>
      <w:r w:rsidRPr="00C2477C">
        <w:rPr>
          <w:rFonts w:ascii="Arial" w:hAnsi="Arial" w:cs="Arial"/>
          <w:i w:val="0"/>
          <w:color w:val="auto"/>
          <w:sz w:val="20"/>
        </w:rPr>
        <w:fldChar w:fldCharType="begin"/>
      </w:r>
      <w:r w:rsidRPr="00C2477C">
        <w:rPr>
          <w:rFonts w:ascii="Arial" w:hAnsi="Arial" w:cs="Arial"/>
          <w:i w:val="0"/>
          <w:color w:val="auto"/>
          <w:sz w:val="20"/>
        </w:rPr>
        <w:instrText xml:space="preserve"> SEQ Figura \* ARABIC </w:instrText>
      </w:r>
      <w:r w:rsidRPr="00C2477C">
        <w:rPr>
          <w:rFonts w:ascii="Arial" w:hAnsi="Arial" w:cs="Arial"/>
          <w:i w:val="0"/>
          <w:color w:val="auto"/>
          <w:sz w:val="20"/>
        </w:rPr>
        <w:fldChar w:fldCharType="separate"/>
      </w:r>
      <w:r w:rsidR="0058170E">
        <w:rPr>
          <w:rFonts w:ascii="Arial" w:hAnsi="Arial" w:cs="Arial"/>
          <w:i w:val="0"/>
          <w:noProof/>
          <w:color w:val="auto"/>
          <w:sz w:val="20"/>
        </w:rPr>
        <w:t>8</w:t>
      </w:r>
      <w:r w:rsidRPr="00C2477C">
        <w:rPr>
          <w:rFonts w:ascii="Arial" w:hAnsi="Arial" w:cs="Arial"/>
          <w:i w:val="0"/>
          <w:color w:val="auto"/>
          <w:sz w:val="20"/>
        </w:rPr>
        <w:fldChar w:fldCharType="end"/>
      </w:r>
      <w:r w:rsidRPr="00C2477C">
        <w:rPr>
          <w:rFonts w:ascii="Arial" w:hAnsi="Arial" w:cs="Arial"/>
          <w:i w:val="0"/>
          <w:color w:val="auto"/>
          <w:sz w:val="20"/>
        </w:rPr>
        <w:t>- Diagrama de Use case do requisito Efetuar Login</w:t>
      </w:r>
      <w:bookmarkEnd w:id="68"/>
    </w:p>
    <w:p w14:paraId="61C28E99" w14:textId="27A9A33C" w:rsidR="00FF58C1" w:rsidRDefault="00FF58C1" w:rsidP="003B4E31">
      <w:pPr>
        <w:jc w:val="center"/>
      </w:pPr>
      <w:r>
        <w:rPr>
          <w:noProof/>
          <w:lang w:eastAsia="pt-BR"/>
        </w:rPr>
        <w:drawing>
          <wp:inline distT="0" distB="0" distL="0" distR="0" wp14:anchorId="4A0E3877" wp14:editId="49FF3BAB">
            <wp:extent cx="4705350" cy="332293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0698" cy="3333778"/>
                    </a:xfrm>
                    <a:prstGeom prst="rect">
                      <a:avLst/>
                    </a:prstGeom>
                  </pic:spPr>
                </pic:pic>
              </a:graphicData>
            </a:graphic>
          </wp:inline>
        </w:drawing>
      </w:r>
    </w:p>
    <w:p w14:paraId="31E7EB6C" w14:textId="7F406F7E" w:rsidR="00CA08A0" w:rsidRPr="00CA08A0" w:rsidRDefault="00CA08A0" w:rsidP="00CA08A0">
      <w:pPr>
        <w:spacing w:line="360" w:lineRule="auto"/>
        <w:jc w:val="center"/>
        <w:rPr>
          <w:rFonts w:ascii="Arial" w:hAnsi="Arial" w:cs="Arial"/>
          <w:sz w:val="20"/>
          <w:szCs w:val="20"/>
        </w:rPr>
      </w:pPr>
      <w:r>
        <w:rPr>
          <w:rFonts w:ascii="Arial" w:hAnsi="Arial" w:cs="Arial"/>
          <w:sz w:val="20"/>
          <w:szCs w:val="20"/>
        </w:rPr>
        <w:t>Fonte: autores</w:t>
      </w:r>
    </w:p>
    <w:p w14:paraId="0EB8FBA1" w14:textId="47E00EBB" w:rsidR="00B141A8" w:rsidRPr="00B141A8" w:rsidRDefault="00B141A8" w:rsidP="00B141A8">
      <w:pPr>
        <w:pStyle w:val="Legenda"/>
        <w:keepNext/>
        <w:jc w:val="center"/>
        <w:rPr>
          <w:rFonts w:ascii="Arial" w:hAnsi="Arial" w:cs="Arial"/>
          <w:i w:val="0"/>
          <w:color w:val="auto"/>
          <w:sz w:val="20"/>
        </w:rPr>
      </w:pPr>
      <w:bookmarkStart w:id="69" w:name="_Toc9893418"/>
      <w:r w:rsidRPr="00B141A8">
        <w:rPr>
          <w:rFonts w:ascii="Arial" w:hAnsi="Arial" w:cs="Arial"/>
          <w:i w:val="0"/>
          <w:color w:val="auto"/>
          <w:sz w:val="20"/>
        </w:rPr>
        <w:lastRenderedPageBreak/>
        <w:t xml:space="preserve">Figura </w:t>
      </w:r>
      <w:r w:rsidRPr="00B141A8">
        <w:rPr>
          <w:rFonts w:ascii="Arial" w:hAnsi="Arial" w:cs="Arial"/>
          <w:i w:val="0"/>
          <w:color w:val="auto"/>
          <w:sz w:val="20"/>
        </w:rPr>
        <w:fldChar w:fldCharType="begin"/>
      </w:r>
      <w:r w:rsidRPr="00B141A8">
        <w:rPr>
          <w:rFonts w:ascii="Arial" w:hAnsi="Arial" w:cs="Arial"/>
          <w:i w:val="0"/>
          <w:color w:val="auto"/>
          <w:sz w:val="20"/>
        </w:rPr>
        <w:instrText xml:space="preserve"> SEQ Figura \* ARABIC </w:instrText>
      </w:r>
      <w:r w:rsidRPr="00B141A8">
        <w:rPr>
          <w:rFonts w:ascii="Arial" w:hAnsi="Arial" w:cs="Arial"/>
          <w:i w:val="0"/>
          <w:color w:val="auto"/>
          <w:sz w:val="20"/>
        </w:rPr>
        <w:fldChar w:fldCharType="separate"/>
      </w:r>
      <w:r w:rsidR="0058170E">
        <w:rPr>
          <w:rFonts w:ascii="Arial" w:hAnsi="Arial" w:cs="Arial"/>
          <w:i w:val="0"/>
          <w:noProof/>
          <w:color w:val="auto"/>
          <w:sz w:val="20"/>
        </w:rPr>
        <w:t>9</w:t>
      </w:r>
      <w:r w:rsidRPr="00B141A8">
        <w:rPr>
          <w:rFonts w:ascii="Arial" w:hAnsi="Arial" w:cs="Arial"/>
          <w:i w:val="0"/>
          <w:color w:val="auto"/>
          <w:sz w:val="20"/>
        </w:rPr>
        <w:fldChar w:fldCharType="end"/>
      </w:r>
      <w:r w:rsidRPr="00B141A8">
        <w:rPr>
          <w:rFonts w:ascii="Arial" w:hAnsi="Arial" w:cs="Arial"/>
          <w:i w:val="0"/>
          <w:color w:val="auto"/>
          <w:sz w:val="20"/>
        </w:rPr>
        <w:t>- Descrição do Use Case de Efetuar Login</w:t>
      </w:r>
      <w:bookmarkEnd w:id="69"/>
    </w:p>
    <w:p w14:paraId="27D860D0" w14:textId="66021F9F" w:rsidR="009B6FFA" w:rsidRDefault="009B6FFA" w:rsidP="003B4E31">
      <w:pPr>
        <w:jc w:val="center"/>
      </w:pPr>
      <w:r>
        <w:rPr>
          <w:noProof/>
        </w:rPr>
        <w:drawing>
          <wp:inline distT="0" distB="0" distL="0" distR="0" wp14:anchorId="47B72A77" wp14:editId="58E4E6A7">
            <wp:extent cx="4505325" cy="49368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523" cy="4952428"/>
                    </a:xfrm>
                    <a:prstGeom prst="rect">
                      <a:avLst/>
                    </a:prstGeom>
                  </pic:spPr>
                </pic:pic>
              </a:graphicData>
            </a:graphic>
          </wp:inline>
        </w:drawing>
      </w:r>
    </w:p>
    <w:p w14:paraId="7A83F17F" w14:textId="38309EA2" w:rsidR="00CA08A0" w:rsidRPr="00CA08A0" w:rsidRDefault="00CA08A0" w:rsidP="00CA08A0">
      <w:pPr>
        <w:spacing w:line="360" w:lineRule="auto"/>
        <w:jc w:val="center"/>
        <w:rPr>
          <w:rFonts w:ascii="Arial" w:hAnsi="Arial" w:cs="Arial"/>
          <w:sz w:val="20"/>
          <w:szCs w:val="20"/>
        </w:rPr>
      </w:pPr>
      <w:r>
        <w:rPr>
          <w:rFonts w:ascii="Arial" w:hAnsi="Arial" w:cs="Arial"/>
          <w:sz w:val="20"/>
          <w:szCs w:val="20"/>
        </w:rPr>
        <w:t>Fonte: autores</w:t>
      </w:r>
    </w:p>
    <w:p w14:paraId="204BA395" w14:textId="28DD04B0" w:rsidR="00FF58C1" w:rsidRDefault="00FF58C1" w:rsidP="00696A62">
      <w:pPr>
        <w:pStyle w:val="Ttulo3"/>
        <w:spacing w:line="360" w:lineRule="auto"/>
        <w:rPr>
          <w:rFonts w:ascii="Arial" w:hAnsi="Arial" w:cs="Arial"/>
          <w:b/>
          <w:color w:val="auto"/>
        </w:rPr>
      </w:pPr>
      <w:bookmarkStart w:id="70" w:name="_Toc9939272"/>
      <w:r w:rsidRPr="005F58BB">
        <w:rPr>
          <w:rFonts w:ascii="Arial" w:hAnsi="Arial" w:cs="Arial"/>
          <w:b/>
          <w:color w:val="auto"/>
        </w:rPr>
        <w:lastRenderedPageBreak/>
        <w:t>6.</w:t>
      </w:r>
      <w:r w:rsidR="00C01BC6">
        <w:rPr>
          <w:rFonts w:ascii="Arial" w:hAnsi="Arial" w:cs="Arial"/>
          <w:b/>
          <w:color w:val="auto"/>
        </w:rPr>
        <w:t>1</w:t>
      </w:r>
      <w:r w:rsidRPr="005F58BB">
        <w:rPr>
          <w:rFonts w:ascii="Arial" w:hAnsi="Arial" w:cs="Arial"/>
          <w:b/>
          <w:color w:val="auto"/>
        </w:rPr>
        <w:t>.</w:t>
      </w:r>
      <w:r>
        <w:rPr>
          <w:rFonts w:ascii="Arial" w:hAnsi="Arial" w:cs="Arial"/>
          <w:b/>
          <w:color w:val="auto"/>
        </w:rPr>
        <w:t>5</w:t>
      </w:r>
      <w:r w:rsidRPr="005F58BB">
        <w:rPr>
          <w:rFonts w:ascii="Arial" w:hAnsi="Arial" w:cs="Arial"/>
          <w:b/>
          <w:color w:val="auto"/>
        </w:rPr>
        <w:t xml:space="preserve"> Use Case Específico- Manter</w:t>
      </w:r>
      <w:r>
        <w:rPr>
          <w:rFonts w:ascii="Arial" w:hAnsi="Arial" w:cs="Arial"/>
          <w:b/>
          <w:color w:val="auto"/>
        </w:rPr>
        <w:t xml:space="preserve"> Transporte</w:t>
      </w:r>
      <w:bookmarkEnd w:id="70"/>
    </w:p>
    <w:p w14:paraId="6C6D8B1A" w14:textId="46BECB36" w:rsidR="00696A62" w:rsidRPr="00696A62" w:rsidRDefault="00696A62" w:rsidP="00696A62">
      <w:pPr>
        <w:pStyle w:val="Legenda"/>
        <w:keepNext/>
        <w:spacing w:line="360" w:lineRule="auto"/>
        <w:jc w:val="center"/>
        <w:rPr>
          <w:rFonts w:ascii="Arial" w:hAnsi="Arial" w:cs="Arial"/>
          <w:i w:val="0"/>
          <w:color w:val="auto"/>
          <w:sz w:val="20"/>
        </w:rPr>
      </w:pPr>
      <w:bookmarkStart w:id="71" w:name="_Toc9893419"/>
      <w:r w:rsidRPr="00696A62">
        <w:rPr>
          <w:rFonts w:ascii="Arial" w:hAnsi="Arial" w:cs="Arial"/>
          <w:i w:val="0"/>
          <w:color w:val="auto"/>
          <w:sz w:val="20"/>
        </w:rPr>
        <w:t xml:space="preserve">Figura </w:t>
      </w:r>
      <w:r w:rsidRPr="00696A62">
        <w:rPr>
          <w:rFonts w:ascii="Arial" w:hAnsi="Arial" w:cs="Arial"/>
          <w:i w:val="0"/>
          <w:color w:val="auto"/>
          <w:sz w:val="20"/>
        </w:rPr>
        <w:fldChar w:fldCharType="begin"/>
      </w:r>
      <w:r w:rsidRPr="00696A62">
        <w:rPr>
          <w:rFonts w:ascii="Arial" w:hAnsi="Arial" w:cs="Arial"/>
          <w:i w:val="0"/>
          <w:color w:val="auto"/>
          <w:sz w:val="20"/>
        </w:rPr>
        <w:instrText xml:space="preserve"> SEQ Figura \* ARABIC </w:instrText>
      </w:r>
      <w:r w:rsidRPr="00696A62">
        <w:rPr>
          <w:rFonts w:ascii="Arial" w:hAnsi="Arial" w:cs="Arial"/>
          <w:i w:val="0"/>
          <w:color w:val="auto"/>
          <w:sz w:val="20"/>
        </w:rPr>
        <w:fldChar w:fldCharType="separate"/>
      </w:r>
      <w:r w:rsidR="0058170E">
        <w:rPr>
          <w:rFonts w:ascii="Arial" w:hAnsi="Arial" w:cs="Arial"/>
          <w:i w:val="0"/>
          <w:noProof/>
          <w:color w:val="auto"/>
          <w:sz w:val="20"/>
        </w:rPr>
        <w:t>10</w:t>
      </w:r>
      <w:r w:rsidRPr="00696A62">
        <w:rPr>
          <w:rFonts w:ascii="Arial" w:hAnsi="Arial" w:cs="Arial"/>
          <w:i w:val="0"/>
          <w:color w:val="auto"/>
          <w:sz w:val="20"/>
        </w:rPr>
        <w:fldChar w:fldCharType="end"/>
      </w:r>
      <w:r w:rsidRPr="00696A62">
        <w:rPr>
          <w:rFonts w:ascii="Arial" w:hAnsi="Arial" w:cs="Arial"/>
          <w:i w:val="0"/>
          <w:color w:val="auto"/>
          <w:sz w:val="20"/>
        </w:rPr>
        <w:t>- Diagrama de Use Case do requisito Manter Transporte</w:t>
      </w:r>
      <w:bookmarkEnd w:id="71"/>
    </w:p>
    <w:p w14:paraId="7993B1BF" w14:textId="3C428EEF" w:rsidR="00FF58C1" w:rsidRDefault="00FF58C1" w:rsidP="003B4E31">
      <w:pPr>
        <w:jc w:val="center"/>
      </w:pPr>
      <w:r>
        <w:rPr>
          <w:noProof/>
          <w:lang w:eastAsia="pt-BR"/>
        </w:rPr>
        <w:drawing>
          <wp:inline distT="0" distB="0" distL="0" distR="0" wp14:anchorId="4413CBB3" wp14:editId="6FB3A887">
            <wp:extent cx="4743450" cy="3344740"/>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9961" cy="3349331"/>
                    </a:xfrm>
                    <a:prstGeom prst="rect">
                      <a:avLst/>
                    </a:prstGeom>
                  </pic:spPr>
                </pic:pic>
              </a:graphicData>
            </a:graphic>
          </wp:inline>
        </w:drawing>
      </w:r>
    </w:p>
    <w:p w14:paraId="607237BF" w14:textId="1B1B6294" w:rsidR="00CA08A0" w:rsidRPr="00CA08A0" w:rsidRDefault="00CA08A0" w:rsidP="00CA08A0">
      <w:pPr>
        <w:spacing w:line="360" w:lineRule="auto"/>
        <w:jc w:val="center"/>
        <w:rPr>
          <w:rFonts w:ascii="Arial" w:hAnsi="Arial" w:cs="Arial"/>
          <w:sz w:val="20"/>
          <w:szCs w:val="20"/>
        </w:rPr>
      </w:pPr>
      <w:r>
        <w:rPr>
          <w:rFonts w:ascii="Arial" w:hAnsi="Arial" w:cs="Arial"/>
          <w:sz w:val="20"/>
          <w:szCs w:val="20"/>
        </w:rPr>
        <w:t>Fonte: autores</w:t>
      </w:r>
    </w:p>
    <w:p w14:paraId="7542975C" w14:textId="3BB1D359" w:rsidR="00EB19B9" w:rsidRPr="00EB19B9" w:rsidRDefault="00EB19B9" w:rsidP="00EB19B9">
      <w:pPr>
        <w:pStyle w:val="Legenda"/>
        <w:keepNext/>
        <w:jc w:val="center"/>
        <w:rPr>
          <w:rFonts w:ascii="Arial" w:hAnsi="Arial" w:cs="Arial"/>
          <w:i w:val="0"/>
        </w:rPr>
      </w:pPr>
      <w:bookmarkStart w:id="72" w:name="_Toc9893420"/>
      <w:r w:rsidRPr="00EB19B9">
        <w:rPr>
          <w:rFonts w:ascii="Arial" w:hAnsi="Arial" w:cs="Arial"/>
          <w:i w:val="0"/>
          <w:color w:val="auto"/>
          <w:sz w:val="20"/>
        </w:rPr>
        <w:lastRenderedPageBreak/>
        <w:t xml:space="preserve">Figura </w:t>
      </w:r>
      <w:r w:rsidRPr="00EB19B9">
        <w:rPr>
          <w:rFonts w:ascii="Arial" w:hAnsi="Arial" w:cs="Arial"/>
          <w:i w:val="0"/>
          <w:color w:val="auto"/>
          <w:sz w:val="20"/>
        </w:rPr>
        <w:fldChar w:fldCharType="begin"/>
      </w:r>
      <w:r w:rsidRPr="00EB19B9">
        <w:rPr>
          <w:rFonts w:ascii="Arial" w:hAnsi="Arial" w:cs="Arial"/>
          <w:i w:val="0"/>
          <w:color w:val="auto"/>
          <w:sz w:val="20"/>
        </w:rPr>
        <w:instrText xml:space="preserve"> SEQ Figura \* ARABIC </w:instrText>
      </w:r>
      <w:r w:rsidRPr="00EB19B9">
        <w:rPr>
          <w:rFonts w:ascii="Arial" w:hAnsi="Arial" w:cs="Arial"/>
          <w:i w:val="0"/>
          <w:color w:val="auto"/>
          <w:sz w:val="20"/>
        </w:rPr>
        <w:fldChar w:fldCharType="separate"/>
      </w:r>
      <w:r w:rsidR="0058170E">
        <w:rPr>
          <w:rFonts w:ascii="Arial" w:hAnsi="Arial" w:cs="Arial"/>
          <w:i w:val="0"/>
          <w:noProof/>
          <w:color w:val="auto"/>
          <w:sz w:val="20"/>
        </w:rPr>
        <w:t>11</w:t>
      </w:r>
      <w:r w:rsidRPr="00EB19B9">
        <w:rPr>
          <w:rFonts w:ascii="Arial" w:hAnsi="Arial" w:cs="Arial"/>
          <w:i w:val="0"/>
          <w:color w:val="auto"/>
          <w:sz w:val="20"/>
        </w:rPr>
        <w:fldChar w:fldCharType="end"/>
      </w:r>
      <w:r w:rsidRPr="00EB19B9">
        <w:rPr>
          <w:rFonts w:ascii="Arial" w:hAnsi="Arial" w:cs="Arial"/>
          <w:i w:val="0"/>
          <w:color w:val="auto"/>
          <w:sz w:val="20"/>
        </w:rPr>
        <w:t>- Descrição do Use Case Manter Transporta</w:t>
      </w:r>
      <w:bookmarkEnd w:id="72"/>
    </w:p>
    <w:p w14:paraId="4244D20B" w14:textId="10B0E716" w:rsidR="00EB19B9" w:rsidRDefault="00EB19B9" w:rsidP="003B4E31">
      <w:pPr>
        <w:jc w:val="center"/>
      </w:pPr>
      <w:r>
        <w:rPr>
          <w:noProof/>
        </w:rPr>
        <w:drawing>
          <wp:inline distT="0" distB="0" distL="0" distR="0" wp14:anchorId="005B20B5" wp14:editId="1ABB08EC">
            <wp:extent cx="5400040" cy="4639945"/>
            <wp:effectExtent l="0" t="0" r="0"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639945"/>
                    </a:xfrm>
                    <a:prstGeom prst="rect">
                      <a:avLst/>
                    </a:prstGeom>
                  </pic:spPr>
                </pic:pic>
              </a:graphicData>
            </a:graphic>
          </wp:inline>
        </w:drawing>
      </w:r>
    </w:p>
    <w:p w14:paraId="6D9DFA33" w14:textId="04A19086" w:rsidR="00EB19B9" w:rsidRDefault="00EB19B9" w:rsidP="003B4E31">
      <w:pPr>
        <w:jc w:val="center"/>
      </w:pPr>
      <w:r>
        <w:rPr>
          <w:noProof/>
        </w:rPr>
        <w:drawing>
          <wp:inline distT="0" distB="0" distL="0" distR="0" wp14:anchorId="5B1EFC32" wp14:editId="0A936288">
            <wp:extent cx="5400040" cy="323977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239770"/>
                    </a:xfrm>
                    <a:prstGeom prst="rect">
                      <a:avLst/>
                    </a:prstGeom>
                  </pic:spPr>
                </pic:pic>
              </a:graphicData>
            </a:graphic>
          </wp:inline>
        </w:drawing>
      </w:r>
    </w:p>
    <w:p w14:paraId="45322677" w14:textId="222528F8" w:rsidR="00CA08A0" w:rsidRPr="00F5629A" w:rsidRDefault="00F5629A" w:rsidP="00F5629A">
      <w:pPr>
        <w:spacing w:line="360" w:lineRule="auto"/>
        <w:jc w:val="center"/>
        <w:rPr>
          <w:rFonts w:ascii="Arial" w:hAnsi="Arial" w:cs="Arial"/>
          <w:sz w:val="20"/>
          <w:szCs w:val="20"/>
        </w:rPr>
      </w:pPr>
      <w:r>
        <w:rPr>
          <w:rFonts w:ascii="Arial" w:hAnsi="Arial" w:cs="Arial"/>
          <w:sz w:val="20"/>
          <w:szCs w:val="20"/>
        </w:rPr>
        <w:t>Fonte: autores</w:t>
      </w:r>
    </w:p>
    <w:p w14:paraId="11E74CC2" w14:textId="51BE002A" w:rsidR="002734A3" w:rsidRDefault="002734A3" w:rsidP="00696A62">
      <w:pPr>
        <w:pStyle w:val="Ttulo3"/>
        <w:spacing w:line="360" w:lineRule="auto"/>
        <w:rPr>
          <w:rFonts w:ascii="Arial" w:hAnsi="Arial" w:cs="Arial"/>
          <w:b/>
          <w:color w:val="auto"/>
        </w:rPr>
      </w:pPr>
      <w:bookmarkStart w:id="73" w:name="_Toc9939273"/>
      <w:r w:rsidRPr="005F58BB">
        <w:rPr>
          <w:rFonts w:ascii="Arial" w:hAnsi="Arial" w:cs="Arial"/>
          <w:b/>
          <w:color w:val="auto"/>
        </w:rPr>
        <w:lastRenderedPageBreak/>
        <w:t>6.</w:t>
      </w:r>
      <w:r w:rsidR="00C01BC6">
        <w:rPr>
          <w:rFonts w:ascii="Arial" w:hAnsi="Arial" w:cs="Arial"/>
          <w:b/>
          <w:color w:val="auto"/>
        </w:rPr>
        <w:t>1</w:t>
      </w:r>
      <w:r w:rsidRPr="005F58BB">
        <w:rPr>
          <w:rFonts w:ascii="Arial" w:hAnsi="Arial" w:cs="Arial"/>
          <w:b/>
          <w:color w:val="auto"/>
        </w:rPr>
        <w:t>.</w:t>
      </w:r>
      <w:r w:rsidR="00786C2C">
        <w:rPr>
          <w:rFonts w:ascii="Arial" w:hAnsi="Arial" w:cs="Arial"/>
          <w:b/>
          <w:color w:val="auto"/>
        </w:rPr>
        <w:t>6</w:t>
      </w:r>
      <w:r w:rsidRPr="005F58BB">
        <w:rPr>
          <w:rFonts w:ascii="Arial" w:hAnsi="Arial" w:cs="Arial"/>
          <w:b/>
          <w:color w:val="auto"/>
        </w:rPr>
        <w:t xml:space="preserve"> Use Case Específico- Manter</w:t>
      </w:r>
      <w:r>
        <w:rPr>
          <w:rFonts w:ascii="Arial" w:hAnsi="Arial" w:cs="Arial"/>
          <w:b/>
          <w:color w:val="auto"/>
        </w:rPr>
        <w:t xml:space="preserve"> Empresa</w:t>
      </w:r>
      <w:bookmarkEnd w:id="73"/>
    </w:p>
    <w:p w14:paraId="1FFFB793" w14:textId="48016C91" w:rsidR="00696A62" w:rsidRPr="00696A62" w:rsidRDefault="00696A62" w:rsidP="00696A62">
      <w:pPr>
        <w:pStyle w:val="Legenda"/>
        <w:keepNext/>
        <w:spacing w:line="360" w:lineRule="auto"/>
        <w:jc w:val="center"/>
        <w:rPr>
          <w:rFonts w:ascii="Arial" w:hAnsi="Arial" w:cs="Arial"/>
          <w:i w:val="0"/>
          <w:color w:val="auto"/>
          <w:sz w:val="20"/>
        </w:rPr>
      </w:pPr>
      <w:bookmarkStart w:id="74" w:name="_Toc9893421"/>
      <w:r w:rsidRPr="00696A62">
        <w:rPr>
          <w:rFonts w:ascii="Arial" w:hAnsi="Arial" w:cs="Arial"/>
          <w:i w:val="0"/>
          <w:color w:val="auto"/>
          <w:sz w:val="20"/>
        </w:rPr>
        <w:t xml:space="preserve">Figura </w:t>
      </w:r>
      <w:r w:rsidRPr="00696A62">
        <w:rPr>
          <w:rFonts w:ascii="Arial" w:hAnsi="Arial" w:cs="Arial"/>
          <w:i w:val="0"/>
          <w:color w:val="auto"/>
          <w:sz w:val="20"/>
        </w:rPr>
        <w:fldChar w:fldCharType="begin"/>
      </w:r>
      <w:r w:rsidRPr="00696A62">
        <w:rPr>
          <w:rFonts w:ascii="Arial" w:hAnsi="Arial" w:cs="Arial"/>
          <w:i w:val="0"/>
          <w:color w:val="auto"/>
          <w:sz w:val="20"/>
        </w:rPr>
        <w:instrText xml:space="preserve"> SEQ Figura \* ARABIC </w:instrText>
      </w:r>
      <w:r w:rsidRPr="00696A62">
        <w:rPr>
          <w:rFonts w:ascii="Arial" w:hAnsi="Arial" w:cs="Arial"/>
          <w:i w:val="0"/>
          <w:color w:val="auto"/>
          <w:sz w:val="20"/>
        </w:rPr>
        <w:fldChar w:fldCharType="separate"/>
      </w:r>
      <w:r w:rsidR="0058170E">
        <w:rPr>
          <w:rFonts w:ascii="Arial" w:hAnsi="Arial" w:cs="Arial"/>
          <w:i w:val="0"/>
          <w:noProof/>
          <w:color w:val="auto"/>
          <w:sz w:val="20"/>
        </w:rPr>
        <w:t>12</w:t>
      </w:r>
      <w:r w:rsidRPr="00696A62">
        <w:rPr>
          <w:rFonts w:ascii="Arial" w:hAnsi="Arial" w:cs="Arial"/>
          <w:i w:val="0"/>
          <w:color w:val="auto"/>
          <w:sz w:val="20"/>
        </w:rPr>
        <w:fldChar w:fldCharType="end"/>
      </w:r>
      <w:r w:rsidRPr="00696A62">
        <w:rPr>
          <w:rFonts w:ascii="Arial" w:hAnsi="Arial" w:cs="Arial"/>
          <w:i w:val="0"/>
          <w:color w:val="auto"/>
          <w:sz w:val="20"/>
        </w:rPr>
        <w:t>- Diagrama de Use Case do requisito Manter Empresa</w:t>
      </w:r>
      <w:bookmarkEnd w:id="74"/>
    </w:p>
    <w:p w14:paraId="32B65E3A" w14:textId="06A16F2A" w:rsidR="002734A3" w:rsidRDefault="002734A3" w:rsidP="003B4E31">
      <w:pPr>
        <w:jc w:val="center"/>
      </w:pPr>
      <w:r>
        <w:rPr>
          <w:noProof/>
          <w:lang w:eastAsia="pt-BR"/>
        </w:rPr>
        <w:drawing>
          <wp:inline distT="0" distB="0" distL="0" distR="0" wp14:anchorId="23E51454" wp14:editId="2D145BD5">
            <wp:extent cx="4143375" cy="297297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4821" cy="2981190"/>
                    </a:xfrm>
                    <a:prstGeom prst="rect">
                      <a:avLst/>
                    </a:prstGeom>
                  </pic:spPr>
                </pic:pic>
              </a:graphicData>
            </a:graphic>
          </wp:inline>
        </w:drawing>
      </w:r>
    </w:p>
    <w:p w14:paraId="7A325327" w14:textId="4404F2F4" w:rsidR="00F5629A" w:rsidRPr="00F5629A" w:rsidRDefault="00F5629A" w:rsidP="00F5629A">
      <w:pPr>
        <w:spacing w:line="360" w:lineRule="auto"/>
        <w:jc w:val="center"/>
        <w:rPr>
          <w:rFonts w:ascii="Arial" w:hAnsi="Arial" w:cs="Arial"/>
          <w:sz w:val="20"/>
          <w:szCs w:val="20"/>
        </w:rPr>
      </w:pPr>
      <w:r>
        <w:rPr>
          <w:rFonts w:ascii="Arial" w:hAnsi="Arial" w:cs="Arial"/>
          <w:sz w:val="20"/>
          <w:szCs w:val="20"/>
        </w:rPr>
        <w:t>Fonte: autores</w:t>
      </w:r>
    </w:p>
    <w:p w14:paraId="3252C47A" w14:textId="351FA234" w:rsidR="00481CBC" w:rsidRPr="00481CBC" w:rsidRDefault="00481CBC" w:rsidP="00481CBC">
      <w:pPr>
        <w:pStyle w:val="Legenda"/>
        <w:keepNext/>
        <w:jc w:val="center"/>
        <w:rPr>
          <w:rFonts w:ascii="Arial" w:hAnsi="Arial" w:cs="Arial"/>
          <w:i w:val="0"/>
          <w:color w:val="auto"/>
          <w:sz w:val="20"/>
        </w:rPr>
      </w:pPr>
      <w:bookmarkStart w:id="75" w:name="_Toc9893422"/>
      <w:r w:rsidRPr="00481CBC">
        <w:rPr>
          <w:rFonts w:ascii="Arial" w:hAnsi="Arial" w:cs="Arial"/>
          <w:i w:val="0"/>
          <w:color w:val="auto"/>
          <w:sz w:val="20"/>
        </w:rPr>
        <w:lastRenderedPageBreak/>
        <w:t xml:space="preserve">Figura </w:t>
      </w:r>
      <w:r w:rsidRPr="00481CBC">
        <w:rPr>
          <w:rFonts w:ascii="Arial" w:hAnsi="Arial" w:cs="Arial"/>
          <w:i w:val="0"/>
          <w:color w:val="auto"/>
          <w:sz w:val="20"/>
        </w:rPr>
        <w:fldChar w:fldCharType="begin"/>
      </w:r>
      <w:r w:rsidRPr="00481CBC">
        <w:rPr>
          <w:rFonts w:ascii="Arial" w:hAnsi="Arial" w:cs="Arial"/>
          <w:i w:val="0"/>
          <w:color w:val="auto"/>
          <w:sz w:val="20"/>
        </w:rPr>
        <w:instrText xml:space="preserve"> SEQ Figura \* ARABIC </w:instrText>
      </w:r>
      <w:r w:rsidRPr="00481CBC">
        <w:rPr>
          <w:rFonts w:ascii="Arial" w:hAnsi="Arial" w:cs="Arial"/>
          <w:i w:val="0"/>
          <w:color w:val="auto"/>
          <w:sz w:val="20"/>
        </w:rPr>
        <w:fldChar w:fldCharType="separate"/>
      </w:r>
      <w:r w:rsidR="0058170E">
        <w:rPr>
          <w:rFonts w:ascii="Arial" w:hAnsi="Arial" w:cs="Arial"/>
          <w:i w:val="0"/>
          <w:noProof/>
          <w:color w:val="auto"/>
          <w:sz w:val="20"/>
        </w:rPr>
        <w:t>13</w:t>
      </w:r>
      <w:r w:rsidRPr="00481CBC">
        <w:rPr>
          <w:rFonts w:ascii="Arial" w:hAnsi="Arial" w:cs="Arial"/>
          <w:i w:val="0"/>
          <w:color w:val="auto"/>
          <w:sz w:val="20"/>
        </w:rPr>
        <w:fldChar w:fldCharType="end"/>
      </w:r>
      <w:r w:rsidRPr="00481CBC">
        <w:rPr>
          <w:rFonts w:ascii="Arial" w:hAnsi="Arial" w:cs="Arial"/>
          <w:i w:val="0"/>
          <w:color w:val="auto"/>
          <w:sz w:val="20"/>
        </w:rPr>
        <w:t xml:space="preserve">- Descrição do </w:t>
      </w:r>
      <w:r w:rsidR="009B6FFA">
        <w:rPr>
          <w:rFonts w:ascii="Arial" w:hAnsi="Arial" w:cs="Arial"/>
          <w:i w:val="0"/>
          <w:color w:val="auto"/>
          <w:sz w:val="20"/>
        </w:rPr>
        <w:t>Use Case</w:t>
      </w:r>
      <w:r w:rsidRPr="00481CBC">
        <w:rPr>
          <w:rFonts w:ascii="Arial" w:hAnsi="Arial" w:cs="Arial"/>
          <w:i w:val="0"/>
          <w:color w:val="auto"/>
          <w:sz w:val="20"/>
        </w:rPr>
        <w:t xml:space="preserve"> de Manter Empresa</w:t>
      </w:r>
      <w:bookmarkEnd w:id="75"/>
    </w:p>
    <w:p w14:paraId="05DF69E6" w14:textId="37C6E245" w:rsidR="00481CBC" w:rsidRDefault="00481CBC" w:rsidP="003B4E31">
      <w:pPr>
        <w:jc w:val="center"/>
      </w:pPr>
      <w:r>
        <w:rPr>
          <w:noProof/>
        </w:rPr>
        <w:drawing>
          <wp:inline distT="0" distB="0" distL="0" distR="0" wp14:anchorId="5F5EB43C" wp14:editId="1571C00F">
            <wp:extent cx="5063174" cy="4733925"/>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6333" cy="4736879"/>
                    </a:xfrm>
                    <a:prstGeom prst="rect">
                      <a:avLst/>
                    </a:prstGeom>
                  </pic:spPr>
                </pic:pic>
              </a:graphicData>
            </a:graphic>
          </wp:inline>
        </w:drawing>
      </w:r>
    </w:p>
    <w:p w14:paraId="63E331BA" w14:textId="06E5DA02" w:rsidR="00481CBC" w:rsidRDefault="00481CBC" w:rsidP="003B4E31">
      <w:pPr>
        <w:jc w:val="center"/>
      </w:pPr>
      <w:r>
        <w:rPr>
          <w:noProof/>
        </w:rPr>
        <w:drawing>
          <wp:inline distT="0" distB="0" distL="0" distR="0" wp14:anchorId="5EF5897D" wp14:editId="7FA20D51">
            <wp:extent cx="5098794" cy="3181350"/>
            <wp:effectExtent l="0" t="0" r="698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8145" cy="3187184"/>
                    </a:xfrm>
                    <a:prstGeom prst="rect">
                      <a:avLst/>
                    </a:prstGeom>
                  </pic:spPr>
                </pic:pic>
              </a:graphicData>
            </a:graphic>
          </wp:inline>
        </w:drawing>
      </w:r>
    </w:p>
    <w:p w14:paraId="3AE942B0" w14:textId="7EA24C54" w:rsidR="00F5629A" w:rsidRPr="00F5629A" w:rsidRDefault="00F5629A" w:rsidP="00F5629A">
      <w:pPr>
        <w:spacing w:line="360" w:lineRule="auto"/>
        <w:jc w:val="center"/>
        <w:rPr>
          <w:rFonts w:ascii="Arial" w:hAnsi="Arial" w:cs="Arial"/>
          <w:sz w:val="20"/>
          <w:szCs w:val="20"/>
        </w:rPr>
      </w:pPr>
      <w:r>
        <w:rPr>
          <w:rFonts w:ascii="Arial" w:hAnsi="Arial" w:cs="Arial"/>
          <w:sz w:val="20"/>
          <w:szCs w:val="20"/>
        </w:rPr>
        <w:t>Fonte: autores</w:t>
      </w:r>
    </w:p>
    <w:p w14:paraId="70492E1C" w14:textId="77777777" w:rsidR="00F5629A" w:rsidRDefault="00F5629A" w:rsidP="003B4E31">
      <w:pPr>
        <w:jc w:val="center"/>
      </w:pPr>
    </w:p>
    <w:p w14:paraId="472B5886" w14:textId="3F8E00C7" w:rsidR="002734A3" w:rsidRPr="002734A3" w:rsidRDefault="002734A3" w:rsidP="00696A62">
      <w:pPr>
        <w:pStyle w:val="Ttulo3"/>
        <w:spacing w:line="360" w:lineRule="auto"/>
        <w:rPr>
          <w:rFonts w:ascii="Arial" w:hAnsi="Arial" w:cs="Arial"/>
          <w:b/>
          <w:color w:val="auto"/>
        </w:rPr>
      </w:pPr>
      <w:bookmarkStart w:id="76" w:name="_Toc9939274"/>
      <w:r w:rsidRPr="005F58BB">
        <w:rPr>
          <w:rFonts w:ascii="Arial" w:hAnsi="Arial" w:cs="Arial"/>
          <w:b/>
          <w:color w:val="auto"/>
        </w:rPr>
        <w:t>6.</w:t>
      </w:r>
      <w:r w:rsidR="00C01BC6">
        <w:rPr>
          <w:rFonts w:ascii="Arial" w:hAnsi="Arial" w:cs="Arial"/>
          <w:b/>
          <w:color w:val="auto"/>
        </w:rPr>
        <w:t>1</w:t>
      </w:r>
      <w:r w:rsidRPr="005F58BB">
        <w:rPr>
          <w:rFonts w:ascii="Arial" w:hAnsi="Arial" w:cs="Arial"/>
          <w:b/>
          <w:color w:val="auto"/>
        </w:rPr>
        <w:t>.</w:t>
      </w:r>
      <w:r w:rsidR="00786C2C">
        <w:rPr>
          <w:rFonts w:ascii="Arial" w:hAnsi="Arial" w:cs="Arial"/>
          <w:b/>
          <w:color w:val="auto"/>
        </w:rPr>
        <w:t>7</w:t>
      </w:r>
      <w:r w:rsidRPr="005F58BB">
        <w:rPr>
          <w:rFonts w:ascii="Arial" w:hAnsi="Arial" w:cs="Arial"/>
          <w:b/>
          <w:color w:val="auto"/>
        </w:rPr>
        <w:t xml:space="preserve"> Use Case Específico- Manter</w:t>
      </w:r>
      <w:r>
        <w:rPr>
          <w:rFonts w:ascii="Arial" w:hAnsi="Arial" w:cs="Arial"/>
          <w:b/>
          <w:color w:val="auto"/>
        </w:rPr>
        <w:t xml:space="preserve"> Ordem de Serviço</w:t>
      </w:r>
      <w:bookmarkEnd w:id="76"/>
    </w:p>
    <w:p w14:paraId="0A698CCE" w14:textId="5E7DB4F9" w:rsidR="00696A62" w:rsidRPr="00696A62" w:rsidRDefault="00696A62" w:rsidP="00696A62">
      <w:pPr>
        <w:pStyle w:val="Legenda"/>
        <w:keepNext/>
        <w:spacing w:line="360" w:lineRule="auto"/>
        <w:jc w:val="center"/>
        <w:rPr>
          <w:rFonts w:ascii="Arial" w:hAnsi="Arial" w:cs="Arial"/>
          <w:i w:val="0"/>
          <w:color w:val="auto"/>
          <w:sz w:val="20"/>
        </w:rPr>
      </w:pPr>
      <w:bookmarkStart w:id="77" w:name="_Toc9893423"/>
      <w:r w:rsidRPr="00696A62">
        <w:rPr>
          <w:rFonts w:ascii="Arial" w:hAnsi="Arial" w:cs="Arial"/>
          <w:i w:val="0"/>
          <w:color w:val="auto"/>
          <w:sz w:val="20"/>
        </w:rPr>
        <w:t xml:space="preserve">Figura </w:t>
      </w:r>
      <w:r w:rsidRPr="00696A62">
        <w:rPr>
          <w:rFonts w:ascii="Arial" w:hAnsi="Arial" w:cs="Arial"/>
          <w:i w:val="0"/>
          <w:color w:val="auto"/>
          <w:sz w:val="20"/>
        </w:rPr>
        <w:fldChar w:fldCharType="begin"/>
      </w:r>
      <w:r w:rsidRPr="00696A62">
        <w:rPr>
          <w:rFonts w:ascii="Arial" w:hAnsi="Arial" w:cs="Arial"/>
          <w:i w:val="0"/>
          <w:color w:val="auto"/>
          <w:sz w:val="20"/>
        </w:rPr>
        <w:instrText xml:space="preserve"> SEQ Figura \* ARABIC </w:instrText>
      </w:r>
      <w:r w:rsidRPr="00696A62">
        <w:rPr>
          <w:rFonts w:ascii="Arial" w:hAnsi="Arial" w:cs="Arial"/>
          <w:i w:val="0"/>
          <w:color w:val="auto"/>
          <w:sz w:val="20"/>
        </w:rPr>
        <w:fldChar w:fldCharType="separate"/>
      </w:r>
      <w:r w:rsidR="0058170E">
        <w:rPr>
          <w:rFonts w:ascii="Arial" w:hAnsi="Arial" w:cs="Arial"/>
          <w:i w:val="0"/>
          <w:noProof/>
          <w:color w:val="auto"/>
          <w:sz w:val="20"/>
        </w:rPr>
        <w:t>14</w:t>
      </w:r>
      <w:r w:rsidRPr="00696A62">
        <w:rPr>
          <w:rFonts w:ascii="Arial" w:hAnsi="Arial" w:cs="Arial"/>
          <w:i w:val="0"/>
          <w:color w:val="auto"/>
          <w:sz w:val="20"/>
        </w:rPr>
        <w:fldChar w:fldCharType="end"/>
      </w:r>
      <w:r w:rsidRPr="00696A62">
        <w:rPr>
          <w:rFonts w:ascii="Arial" w:hAnsi="Arial" w:cs="Arial"/>
          <w:i w:val="0"/>
          <w:color w:val="auto"/>
          <w:sz w:val="20"/>
        </w:rPr>
        <w:t>- Diagrama de Use Case do requisito Manter Ordem de Serviço</w:t>
      </w:r>
      <w:bookmarkEnd w:id="77"/>
    </w:p>
    <w:p w14:paraId="243C1F6A" w14:textId="33571E90" w:rsidR="002734A3" w:rsidRDefault="002734A3" w:rsidP="003B4E31">
      <w:pPr>
        <w:jc w:val="center"/>
      </w:pPr>
      <w:r>
        <w:rPr>
          <w:noProof/>
          <w:lang w:eastAsia="pt-BR"/>
        </w:rPr>
        <w:drawing>
          <wp:inline distT="0" distB="0" distL="0" distR="0" wp14:anchorId="5B1C4CA8" wp14:editId="252D689C">
            <wp:extent cx="4743450" cy="330435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2459" cy="3310627"/>
                    </a:xfrm>
                    <a:prstGeom prst="rect">
                      <a:avLst/>
                    </a:prstGeom>
                  </pic:spPr>
                </pic:pic>
              </a:graphicData>
            </a:graphic>
          </wp:inline>
        </w:drawing>
      </w:r>
    </w:p>
    <w:p w14:paraId="303C5175" w14:textId="4985866E" w:rsidR="00F5629A" w:rsidRPr="00F5629A" w:rsidRDefault="00F5629A" w:rsidP="00F5629A">
      <w:pPr>
        <w:spacing w:line="360" w:lineRule="auto"/>
        <w:jc w:val="center"/>
        <w:rPr>
          <w:rFonts w:ascii="Arial" w:hAnsi="Arial" w:cs="Arial"/>
          <w:sz w:val="20"/>
          <w:szCs w:val="20"/>
        </w:rPr>
      </w:pPr>
      <w:r>
        <w:rPr>
          <w:rFonts w:ascii="Arial" w:hAnsi="Arial" w:cs="Arial"/>
          <w:sz w:val="20"/>
          <w:szCs w:val="20"/>
        </w:rPr>
        <w:t>Fonte: autores</w:t>
      </w:r>
    </w:p>
    <w:p w14:paraId="1A12D2A6" w14:textId="5A4FF8FC" w:rsidR="00B141A8" w:rsidRPr="00B141A8" w:rsidRDefault="00B141A8" w:rsidP="00B141A8">
      <w:pPr>
        <w:pStyle w:val="Legenda"/>
        <w:keepNext/>
        <w:jc w:val="center"/>
        <w:rPr>
          <w:rFonts w:ascii="Arial" w:hAnsi="Arial" w:cs="Arial"/>
          <w:i w:val="0"/>
          <w:color w:val="auto"/>
          <w:sz w:val="20"/>
        </w:rPr>
      </w:pPr>
      <w:bookmarkStart w:id="78" w:name="_Toc9893424"/>
      <w:r w:rsidRPr="00B141A8">
        <w:rPr>
          <w:rFonts w:ascii="Arial" w:hAnsi="Arial" w:cs="Arial"/>
          <w:i w:val="0"/>
          <w:color w:val="auto"/>
          <w:sz w:val="20"/>
        </w:rPr>
        <w:lastRenderedPageBreak/>
        <w:t xml:space="preserve">Figura </w:t>
      </w:r>
      <w:r w:rsidRPr="00B141A8">
        <w:rPr>
          <w:rFonts w:ascii="Arial" w:hAnsi="Arial" w:cs="Arial"/>
          <w:i w:val="0"/>
          <w:color w:val="auto"/>
          <w:sz w:val="20"/>
        </w:rPr>
        <w:fldChar w:fldCharType="begin"/>
      </w:r>
      <w:r w:rsidRPr="00B141A8">
        <w:rPr>
          <w:rFonts w:ascii="Arial" w:hAnsi="Arial" w:cs="Arial"/>
          <w:i w:val="0"/>
          <w:color w:val="auto"/>
          <w:sz w:val="20"/>
        </w:rPr>
        <w:instrText xml:space="preserve"> SEQ Figura \* ARABIC </w:instrText>
      </w:r>
      <w:r w:rsidRPr="00B141A8">
        <w:rPr>
          <w:rFonts w:ascii="Arial" w:hAnsi="Arial" w:cs="Arial"/>
          <w:i w:val="0"/>
          <w:color w:val="auto"/>
          <w:sz w:val="20"/>
        </w:rPr>
        <w:fldChar w:fldCharType="separate"/>
      </w:r>
      <w:r w:rsidR="0058170E">
        <w:rPr>
          <w:rFonts w:ascii="Arial" w:hAnsi="Arial" w:cs="Arial"/>
          <w:i w:val="0"/>
          <w:noProof/>
          <w:color w:val="auto"/>
          <w:sz w:val="20"/>
        </w:rPr>
        <w:t>15</w:t>
      </w:r>
      <w:r w:rsidRPr="00B141A8">
        <w:rPr>
          <w:rFonts w:ascii="Arial" w:hAnsi="Arial" w:cs="Arial"/>
          <w:i w:val="0"/>
          <w:color w:val="auto"/>
          <w:sz w:val="20"/>
        </w:rPr>
        <w:fldChar w:fldCharType="end"/>
      </w:r>
      <w:r w:rsidRPr="00B141A8">
        <w:rPr>
          <w:rFonts w:ascii="Arial" w:hAnsi="Arial" w:cs="Arial"/>
          <w:i w:val="0"/>
          <w:color w:val="auto"/>
          <w:sz w:val="20"/>
        </w:rPr>
        <w:t>- Descrição do Use Case de Manter Ordem de Serviço</w:t>
      </w:r>
      <w:bookmarkEnd w:id="78"/>
    </w:p>
    <w:p w14:paraId="2512A9FE" w14:textId="118D116A" w:rsidR="00A45DCD" w:rsidRDefault="00A45DCD" w:rsidP="003B4E31">
      <w:pPr>
        <w:jc w:val="center"/>
      </w:pPr>
      <w:r>
        <w:rPr>
          <w:noProof/>
        </w:rPr>
        <w:drawing>
          <wp:inline distT="0" distB="0" distL="0" distR="0" wp14:anchorId="04EFA1A6" wp14:editId="7A730824">
            <wp:extent cx="5163127" cy="45529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7948" cy="4557201"/>
                    </a:xfrm>
                    <a:prstGeom prst="rect">
                      <a:avLst/>
                    </a:prstGeom>
                  </pic:spPr>
                </pic:pic>
              </a:graphicData>
            </a:graphic>
          </wp:inline>
        </w:drawing>
      </w:r>
    </w:p>
    <w:p w14:paraId="6BE1C3CE" w14:textId="7C54F1F2" w:rsidR="00B141A8" w:rsidRDefault="00B141A8" w:rsidP="003B4E31">
      <w:pPr>
        <w:jc w:val="center"/>
      </w:pPr>
      <w:r>
        <w:rPr>
          <w:noProof/>
        </w:rPr>
        <w:drawing>
          <wp:inline distT="0" distB="0" distL="0" distR="0" wp14:anchorId="7D16773E" wp14:editId="787003F6">
            <wp:extent cx="5117497" cy="3381375"/>
            <wp:effectExtent l="0" t="0" r="698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18" cy="3385552"/>
                    </a:xfrm>
                    <a:prstGeom prst="rect">
                      <a:avLst/>
                    </a:prstGeom>
                  </pic:spPr>
                </pic:pic>
              </a:graphicData>
            </a:graphic>
          </wp:inline>
        </w:drawing>
      </w:r>
    </w:p>
    <w:p w14:paraId="61D2BB3C" w14:textId="1BD1FB3A" w:rsidR="00F5629A" w:rsidRPr="00F5629A" w:rsidRDefault="00F5629A" w:rsidP="00F5629A">
      <w:pPr>
        <w:spacing w:line="360" w:lineRule="auto"/>
        <w:jc w:val="center"/>
        <w:rPr>
          <w:rFonts w:ascii="Arial" w:hAnsi="Arial" w:cs="Arial"/>
          <w:sz w:val="20"/>
          <w:szCs w:val="20"/>
        </w:rPr>
      </w:pPr>
      <w:r>
        <w:rPr>
          <w:rFonts w:ascii="Arial" w:hAnsi="Arial" w:cs="Arial"/>
          <w:sz w:val="20"/>
          <w:szCs w:val="20"/>
        </w:rPr>
        <w:t>Fonte: autores</w:t>
      </w:r>
    </w:p>
    <w:p w14:paraId="19326A42" w14:textId="77777777" w:rsidR="00F5629A" w:rsidRPr="002734A3" w:rsidRDefault="00F5629A" w:rsidP="003B4E31">
      <w:pPr>
        <w:jc w:val="center"/>
      </w:pPr>
    </w:p>
    <w:p w14:paraId="20F4C281" w14:textId="77777777" w:rsidR="00BE09EE" w:rsidRDefault="00BE09EE" w:rsidP="00BE09EE">
      <w:pPr>
        <w:spacing w:line="360" w:lineRule="auto"/>
      </w:pPr>
    </w:p>
    <w:p w14:paraId="5932F4B1" w14:textId="09456C43" w:rsidR="00BE09EE" w:rsidRPr="004A327F" w:rsidRDefault="00786C2C" w:rsidP="00696A62">
      <w:pPr>
        <w:pStyle w:val="Ttulo3"/>
        <w:spacing w:line="360" w:lineRule="auto"/>
        <w:rPr>
          <w:rFonts w:ascii="Arial" w:hAnsi="Arial" w:cs="Arial"/>
          <w:b/>
          <w:color w:val="auto"/>
        </w:rPr>
      </w:pPr>
      <w:bookmarkStart w:id="79" w:name="_Toc9939275"/>
      <w:r w:rsidRPr="004A327F">
        <w:rPr>
          <w:rFonts w:ascii="Arial" w:hAnsi="Arial" w:cs="Arial"/>
          <w:b/>
          <w:color w:val="auto"/>
        </w:rPr>
        <w:t>6.</w:t>
      </w:r>
      <w:r w:rsidR="00C01BC6">
        <w:rPr>
          <w:rFonts w:ascii="Arial" w:hAnsi="Arial" w:cs="Arial"/>
          <w:b/>
          <w:color w:val="auto"/>
        </w:rPr>
        <w:t>1</w:t>
      </w:r>
      <w:r w:rsidRPr="004A327F">
        <w:rPr>
          <w:rFonts w:ascii="Arial" w:hAnsi="Arial" w:cs="Arial"/>
          <w:b/>
          <w:color w:val="auto"/>
        </w:rPr>
        <w:t>.8 Use Case Específico- Manter Rotas</w:t>
      </w:r>
      <w:bookmarkEnd w:id="79"/>
    </w:p>
    <w:p w14:paraId="63302088" w14:textId="2CA340C5" w:rsidR="00696A62" w:rsidRPr="00696A62" w:rsidRDefault="00696A62" w:rsidP="00696A62">
      <w:pPr>
        <w:pStyle w:val="Legenda"/>
        <w:keepNext/>
        <w:spacing w:line="360" w:lineRule="auto"/>
        <w:jc w:val="center"/>
        <w:rPr>
          <w:rFonts w:ascii="Arial" w:hAnsi="Arial" w:cs="Arial"/>
          <w:i w:val="0"/>
          <w:color w:val="auto"/>
          <w:sz w:val="20"/>
        </w:rPr>
      </w:pPr>
      <w:bookmarkStart w:id="80" w:name="_Toc9893425"/>
      <w:r w:rsidRPr="00696A62">
        <w:rPr>
          <w:rFonts w:ascii="Arial" w:hAnsi="Arial" w:cs="Arial"/>
          <w:i w:val="0"/>
          <w:color w:val="auto"/>
          <w:sz w:val="20"/>
        </w:rPr>
        <w:t xml:space="preserve">Figura </w:t>
      </w:r>
      <w:r w:rsidRPr="00696A62">
        <w:rPr>
          <w:rFonts w:ascii="Arial" w:hAnsi="Arial" w:cs="Arial"/>
          <w:i w:val="0"/>
          <w:color w:val="auto"/>
          <w:sz w:val="20"/>
        </w:rPr>
        <w:fldChar w:fldCharType="begin"/>
      </w:r>
      <w:r w:rsidRPr="00696A62">
        <w:rPr>
          <w:rFonts w:ascii="Arial" w:hAnsi="Arial" w:cs="Arial"/>
          <w:i w:val="0"/>
          <w:color w:val="auto"/>
          <w:sz w:val="20"/>
        </w:rPr>
        <w:instrText xml:space="preserve"> SEQ Figura \* ARABIC </w:instrText>
      </w:r>
      <w:r w:rsidRPr="00696A62">
        <w:rPr>
          <w:rFonts w:ascii="Arial" w:hAnsi="Arial" w:cs="Arial"/>
          <w:i w:val="0"/>
          <w:color w:val="auto"/>
          <w:sz w:val="20"/>
        </w:rPr>
        <w:fldChar w:fldCharType="separate"/>
      </w:r>
      <w:r w:rsidR="0058170E">
        <w:rPr>
          <w:rFonts w:ascii="Arial" w:hAnsi="Arial" w:cs="Arial"/>
          <w:i w:val="0"/>
          <w:noProof/>
          <w:color w:val="auto"/>
          <w:sz w:val="20"/>
        </w:rPr>
        <w:t>16</w:t>
      </w:r>
      <w:r w:rsidRPr="00696A62">
        <w:rPr>
          <w:rFonts w:ascii="Arial" w:hAnsi="Arial" w:cs="Arial"/>
          <w:i w:val="0"/>
          <w:color w:val="auto"/>
          <w:sz w:val="20"/>
        </w:rPr>
        <w:fldChar w:fldCharType="end"/>
      </w:r>
      <w:r w:rsidRPr="00696A62">
        <w:rPr>
          <w:rFonts w:ascii="Arial" w:hAnsi="Arial" w:cs="Arial"/>
          <w:i w:val="0"/>
          <w:color w:val="auto"/>
          <w:sz w:val="20"/>
        </w:rPr>
        <w:t>- Diagrama de Use Case do requisito Manter Rotas</w:t>
      </w:r>
      <w:bookmarkEnd w:id="80"/>
    </w:p>
    <w:p w14:paraId="10812ACA" w14:textId="619FB004" w:rsidR="004A327F" w:rsidRDefault="00786C2C" w:rsidP="00846602">
      <w:pPr>
        <w:spacing w:line="360" w:lineRule="auto"/>
        <w:jc w:val="center"/>
      </w:pPr>
      <w:r>
        <w:rPr>
          <w:noProof/>
          <w:lang w:eastAsia="pt-BR"/>
        </w:rPr>
        <w:drawing>
          <wp:inline distT="0" distB="0" distL="0" distR="0" wp14:anchorId="0FA433C2" wp14:editId="1035FC71">
            <wp:extent cx="4855850" cy="331470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4620" cy="3327513"/>
                    </a:xfrm>
                    <a:prstGeom prst="rect">
                      <a:avLst/>
                    </a:prstGeom>
                  </pic:spPr>
                </pic:pic>
              </a:graphicData>
            </a:graphic>
          </wp:inline>
        </w:drawing>
      </w:r>
    </w:p>
    <w:p w14:paraId="46308263" w14:textId="7B3B8A62" w:rsidR="00F5629A" w:rsidRPr="00F5629A" w:rsidRDefault="00F5629A" w:rsidP="00846602">
      <w:pPr>
        <w:spacing w:line="360" w:lineRule="auto"/>
        <w:jc w:val="center"/>
        <w:rPr>
          <w:rFonts w:ascii="Arial" w:hAnsi="Arial" w:cs="Arial"/>
          <w:sz w:val="20"/>
          <w:szCs w:val="20"/>
        </w:rPr>
      </w:pPr>
      <w:r>
        <w:rPr>
          <w:rFonts w:ascii="Arial" w:hAnsi="Arial" w:cs="Arial"/>
          <w:sz w:val="20"/>
          <w:szCs w:val="20"/>
        </w:rPr>
        <w:t>Fonte: autores</w:t>
      </w:r>
    </w:p>
    <w:p w14:paraId="63A58379" w14:textId="40A58BB4" w:rsidR="009B6FFA" w:rsidRPr="009B6FFA" w:rsidRDefault="009B6FFA" w:rsidP="009B6FFA">
      <w:pPr>
        <w:pStyle w:val="Legenda"/>
        <w:keepNext/>
        <w:jc w:val="center"/>
        <w:rPr>
          <w:rFonts w:ascii="Arial" w:hAnsi="Arial" w:cs="Arial"/>
          <w:i w:val="0"/>
          <w:color w:val="auto"/>
          <w:sz w:val="20"/>
        </w:rPr>
      </w:pPr>
      <w:bookmarkStart w:id="81" w:name="_Toc9893426"/>
      <w:r w:rsidRPr="009B6FFA">
        <w:rPr>
          <w:rFonts w:ascii="Arial" w:hAnsi="Arial" w:cs="Arial"/>
          <w:i w:val="0"/>
          <w:color w:val="auto"/>
          <w:sz w:val="20"/>
        </w:rPr>
        <w:lastRenderedPageBreak/>
        <w:t xml:space="preserve">Figura </w:t>
      </w:r>
      <w:r w:rsidRPr="009B6FFA">
        <w:rPr>
          <w:rFonts w:ascii="Arial" w:hAnsi="Arial" w:cs="Arial"/>
          <w:i w:val="0"/>
          <w:color w:val="auto"/>
          <w:sz w:val="20"/>
        </w:rPr>
        <w:fldChar w:fldCharType="begin"/>
      </w:r>
      <w:r w:rsidRPr="009B6FFA">
        <w:rPr>
          <w:rFonts w:ascii="Arial" w:hAnsi="Arial" w:cs="Arial"/>
          <w:i w:val="0"/>
          <w:color w:val="auto"/>
          <w:sz w:val="20"/>
        </w:rPr>
        <w:instrText xml:space="preserve"> SEQ Figura \* ARABIC </w:instrText>
      </w:r>
      <w:r w:rsidRPr="009B6FFA">
        <w:rPr>
          <w:rFonts w:ascii="Arial" w:hAnsi="Arial" w:cs="Arial"/>
          <w:i w:val="0"/>
          <w:color w:val="auto"/>
          <w:sz w:val="20"/>
        </w:rPr>
        <w:fldChar w:fldCharType="separate"/>
      </w:r>
      <w:r w:rsidR="0058170E">
        <w:rPr>
          <w:rFonts w:ascii="Arial" w:hAnsi="Arial" w:cs="Arial"/>
          <w:i w:val="0"/>
          <w:noProof/>
          <w:color w:val="auto"/>
          <w:sz w:val="20"/>
        </w:rPr>
        <w:t>17</w:t>
      </w:r>
      <w:r w:rsidRPr="009B6FFA">
        <w:rPr>
          <w:rFonts w:ascii="Arial" w:hAnsi="Arial" w:cs="Arial"/>
          <w:i w:val="0"/>
          <w:color w:val="auto"/>
          <w:sz w:val="20"/>
        </w:rPr>
        <w:fldChar w:fldCharType="end"/>
      </w:r>
      <w:r w:rsidRPr="009B6FFA">
        <w:rPr>
          <w:rFonts w:ascii="Arial" w:hAnsi="Arial" w:cs="Arial"/>
          <w:i w:val="0"/>
          <w:color w:val="auto"/>
          <w:sz w:val="20"/>
        </w:rPr>
        <w:t>- Descrição do Use Case Manter Rotas</w:t>
      </w:r>
      <w:bookmarkEnd w:id="81"/>
    </w:p>
    <w:p w14:paraId="4CC5E407" w14:textId="17214D61" w:rsidR="00970D6C" w:rsidRDefault="00970D6C" w:rsidP="00846602">
      <w:pPr>
        <w:spacing w:line="360" w:lineRule="auto"/>
        <w:jc w:val="center"/>
      </w:pPr>
      <w:r>
        <w:rPr>
          <w:noProof/>
        </w:rPr>
        <w:drawing>
          <wp:inline distT="0" distB="0" distL="0" distR="0" wp14:anchorId="593AB915" wp14:editId="1CD0F3AF">
            <wp:extent cx="5400040" cy="427164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271645"/>
                    </a:xfrm>
                    <a:prstGeom prst="rect">
                      <a:avLst/>
                    </a:prstGeom>
                  </pic:spPr>
                </pic:pic>
              </a:graphicData>
            </a:graphic>
          </wp:inline>
        </w:drawing>
      </w:r>
    </w:p>
    <w:p w14:paraId="73A23CAE" w14:textId="3638C837" w:rsidR="00970D6C" w:rsidRDefault="00970D6C" w:rsidP="00846602">
      <w:pPr>
        <w:spacing w:line="360" w:lineRule="auto"/>
        <w:jc w:val="center"/>
      </w:pPr>
      <w:r>
        <w:rPr>
          <w:noProof/>
        </w:rPr>
        <w:drawing>
          <wp:inline distT="0" distB="0" distL="0" distR="0" wp14:anchorId="6DB7458C" wp14:editId="31DE39F9">
            <wp:extent cx="5400040" cy="1653540"/>
            <wp:effectExtent l="0" t="0" r="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653540"/>
                    </a:xfrm>
                    <a:prstGeom prst="rect">
                      <a:avLst/>
                    </a:prstGeom>
                  </pic:spPr>
                </pic:pic>
              </a:graphicData>
            </a:graphic>
          </wp:inline>
        </w:drawing>
      </w:r>
    </w:p>
    <w:p w14:paraId="3B65AE23" w14:textId="058CDC10" w:rsidR="00F5629A" w:rsidRPr="00F5629A" w:rsidRDefault="00F5629A" w:rsidP="00846602">
      <w:pPr>
        <w:spacing w:line="360" w:lineRule="auto"/>
        <w:jc w:val="center"/>
        <w:rPr>
          <w:rFonts w:ascii="Arial" w:hAnsi="Arial" w:cs="Arial"/>
          <w:sz w:val="20"/>
          <w:szCs w:val="20"/>
        </w:rPr>
      </w:pPr>
      <w:r>
        <w:rPr>
          <w:rFonts w:ascii="Arial" w:hAnsi="Arial" w:cs="Arial"/>
          <w:sz w:val="20"/>
          <w:szCs w:val="20"/>
        </w:rPr>
        <w:t>Fonte: autores</w:t>
      </w:r>
    </w:p>
    <w:p w14:paraId="5A24FD4B" w14:textId="458FA060" w:rsidR="00481CBC" w:rsidRDefault="00481CBC" w:rsidP="00846602">
      <w:pPr>
        <w:spacing w:line="360" w:lineRule="auto"/>
        <w:jc w:val="center"/>
      </w:pPr>
    </w:p>
    <w:p w14:paraId="517CBD7D" w14:textId="6ED1978F" w:rsidR="00943C0F" w:rsidRPr="004A327F" w:rsidRDefault="00943C0F" w:rsidP="00943C0F">
      <w:pPr>
        <w:pStyle w:val="Ttulo3"/>
        <w:spacing w:line="360" w:lineRule="auto"/>
        <w:rPr>
          <w:rFonts w:ascii="Arial" w:hAnsi="Arial" w:cs="Arial"/>
          <w:b/>
          <w:color w:val="auto"/>
        </w:rPr>
      </w:pPr>
      <w:bookmarkStart w:id="82" w:name="_Toc9939276"/>
      <w:r w:rsidRPr="004A327F">
        <w:rPr>
          <w:rFonts w:ascii="Arial" w:hAnsi="Arial" w:cs="Arial"/>
          <w:b/>
          <w:color w:val="auto"/>
        </w:rPr>
        <w:lastRenderedPageBreak/>
        <w:t>6.</w:t>
      </w:r>
      <w:r w:rsidR="00C01BC6">
        <w:rPr>
          <w:rFonts w:ascii="Arial" w:hAnsi="Arial" w:cs="Arial"/>
          <w:b/>
          <w:color w:val="auto"/>
        </w:rPr>
        <w:t>1</w:t>
      </w:r>
      <w:r w:rsidRPr="004A327F">
        <w:rPr>
          <w:rFonts w:ascii="Arial" w:hAnsi="Arial" w:cs="Arial"/>
          <w:b/>
          <w:color w:val="auto"/>
        </w:rPr>
        <w:t>.</w:t>
      </w:r>
      <w:r>
        <w:rPr>
          <w:rFonts w:ascii="Arial" w:hAnsi="Arial" w:cs="Arial"/>
          <w:b/>
          <w:color w:val="auto"/>
        </w:rPr>
        <w:t>9</w:t>
      </w:r>
      <w:r w:rsidRPr="004A327F">
        <w:rPr>
          <w:rFonts w:ascii="Arial" w:hAnsi="Arial" w:cs="Arial"/>
          <w:b/>
          <w:color w:val="auto"/>
        </w:rPr>
        <w:t xml:space="preserve"> Use Case Específico- Manter </w:t>
      </w:r>
      <w:r>
        <w:rPr>
          <w:rFonts w:ascii="Arial" w:hAnsi="Arial" w:cs="Arial"/>
          <w:b/>
          <w:color w:val="auto"/>
        </w:rPr>
        <w:t>Cubagem</w:t>
      </w:r>
      <w:bookmarkEnd w:id="82"/>
    </w:p>
    <w:p w14:paraId="4B0957EF" w14:textId="1E854EBB" w:rsidR="001D3018" w:rsidRPr="001D3018" w:rsidRDefault="001D3018" w:rsidP="001D3018">
      <w:pPr>
        <w:pStyle w:val="Legenda"/>
        <w:keepNext/>
        <w:jc w:val="center"/>
        <w:rPr>
          <w:rFonts w:ascii="Arial" w:hAnsi="Arial" w:cs="Arial"/>
          <w:i w:val="0"/>
          <w:color w:val="auto"/>
          <w:sz w:val="20"/>
        </w:rPr>
      </w:pPr>
      <w:bookmarkStart w:id="83" w:name="_Toc9893427"/>
      <w:r w:rsidRPr="001D3018">
        <w:rPr>
          <w:rFonts w:ascii="Arial" w:hAnsi="Arial" w:cs="Arial"/>
          <w:i w:val="0"/>
          <w:color w:val="auto"/>
          <w:sz w:val="20"/>
        </w:rPr>
        <w:t xml:space="preserve">Figura </w:t>
      </w:r>
      <w:r w:rsidRPr="001D3018">
        <w:rPr>
          <w:rFonts w:ascii="Arial" w:hAnsi="Arial" w:cs="Arial"/>
          <w:i w:val="0"/>
          <w:color w:val="auto"/>
          <w:sz w:val="20"/>
        </w:rPr>
        <w:fldChar w:fldCharType="begin"/>
      </w:r>
      <w:r w:rsidRPr="001D3018">
        <w:rPr>
          <w:rFonts w:ascii="Arial" w:hAnsi="Arial" w:cs="Arial"/>
          <w:i w:val="0"/>
          <w:color w:val="auto"/>
          <w:sz w:val="20"/>
        </w:rPr>
        <w:instrText xml:space="preserve"> SEQ Figura \* ARABIC </w:instrText>
      </w:r>
      <w:r w:rsidRPr="001D3018">
        <w:rPr>
          <w:rFonts w:ascii="Arial" w:hAnsi="Arial" w:cs="Arial"/>
          <w:i w:val="0"/>
          <w:color w:val="auto"/>
          <w:sz w:val="20"/>
        </w:rPr>
        <w:fldChar w:fldCharType="separate"/>
      </w:r>
      <w:r w:rsidR="0058170E">
        <w:rPr>
          <w:rFonts w:ascii="Arial" w:hAnsi="Arial" w:cs="Arial"/>
          <w:i w:val="0"/>
          <w:noProof/>
          <w:color w:val="auto"/>
          <w:sz w:val="20"/>
        </w:rPr>
        <w:t>18</w:t>
      </w:r>
      <w:r w:rsidRPr="001D3018">
        <w:rPr>
          <w:rFonts w:ascii="Arial" w:hAnsi="Arial" w:cs="Arial"/>
          <w:i w:val="0"/>
          <w:color w:val="auto"/>
          <w:sz w:val="20"/>
        </w:rPr>
        <w:fldChar w:fldCharType="end"/>
      </w:r>
      <w:r w:rsidRPr="001D3018">
        <w:rPr>
          <w:rFonts w:ascii="Arial" w:hAnsi="Arial" w:cs="Arial"/>
          <w:i w:val="0"/>
          <w:color w:val="auto"/>
          <w:sz w:val="20"/>
        </w:rPr>
        <w:t>- Diagrama de Use Case Manter Cubagem</w:t>
      </w:r>
      <w:bookmarkEnd w:id="83"/>
    </w:p>
    <w:p w14:paraId="279FF50B" w14:textId="07E31481" w:rsidR="00943C0F" w:rsidRDefault="001D3018" w:rsidP="00846602">
      <w:pPr>
        <w:spacing w:line="360" w:lineRule="auto"/>
        <w:jc w:val="center"/>
      </w:pPr>
      <w:r>
        <w:rPr>
          <w:noProof/>
        </w:rPr>
        <w:drawing>
          <wp:inline distT="0" distB="0" distL="0" distR="0" wp14:anchorId="092AF66D" wp14:editId="567CE47E">
            <wp:extent cx="4867275" cy="37048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71783" cy="3708261"/>
                    </a:xfrm>
                    <a:prstGeom prst="rect">
                      <a:avLst/>
                    </a:prstGeom>
                  </pic:spPr>
                </pic:pic>
              </a:graphicData>
            </a:graphic>
          </wp:inline>
        </w:drawing>
      </w:r>
    </w:p>
    <w:p w14:paraId="2D963F4E" w14:textId="4B3FBF35" w:rsidR="00F5629A" w:rsidRPr="00F5629A" w:rsidRDefault="00F5629A" w:rsidP="00846602">
      <w:pPr>
        <w:spacing w:line="360" w:lineRule="auto"/>
        <w:jc w:val="center"/>
        <w:rPr>
          <w:rFonts w:ascii="Arial" w:hAnsi="Arial" w:cs="Arial"/>
          <w:sz w:val="20"/>
          <w:szCs w:val="20"/>
        </w:rPr>
      </w:pPr>
      <w:r>
        <w:rPr>
          <w:rFonts w:ascii="Arial" w:hAnsi="Arial" w:cs="Arial"/>
          <w:sz w:val="20"/>
          <w:szCs w:val="20"/>
        </w:rPr>
        <w:t>Fonte: autores</w:t>
      </w:r>
    </w:p>
    <w:p w14:paraId="7871F28A" w14:textId="6DA33397" w:rsidR="009B6FFA" w:rsidRPr="00EB19B9" w:rsidRDefault="009B6FFA" w:rsidP="009B6FFA">
      <w:pPr>
        <w:pStyle w:val="Legenda"/>
        <w:keepNext/>
        <w:jc w:val="center"/>
        <w:rPr>
          <w:rFonts w:ascii="Arial" w:hAnsi="Arial" w:cs="Arial"/>
          <w:i w:val="0"/>
          <w:color w:val="auto"/>
          <w:sz w:val="20"/>
        </w:rPr>
      </w:pPr>
      <w:bookmarkStart w:id="84" w:name="_Toc9893428"/>
      <w:r w:rsidRPr="00EB19B9">
        <w:rPr>
          <w:rFonts w:ascii="Arial" w:hAnsi="Arial" w:cs="Arial"/>
          <w:i w:val="0"/>
          <w:color w:val="auto"/>
          <w:sz w:val="20"/>
        </w:rPr>
        <w:lastRenderedPageBreak/>
        <w:t xml:space="preserve">Figura </w:t>
      </w:r>
      <w:r w:rsidRPr="00EB19B9">
        <w:rPr>
          <w:rFonts w:ascii="Arial" w:hAnsi="Arial" w:cs="Arial"/>
          <w:i w:val="0"/>
          <w:color w:val="auto"/>
          <w:sz w:val="20"/>
        </w:rPr>
        <w:fldChar w:fldCharType="begin"/>
      </w:r>
      <w:r w:rsidRPr="00EB19B9">
        <w:rPr>
          <w:rFonts w:ascii="Arial" w:hAnsi="Arial" w:cs="Arial"/>
          <w:i w:val="0"/>
          <w:color w:val="auto"/>
          <w:sz w:val="20"/>
        </w:rPr>
        <w:instrText xml:space="preserve"> SEQ Figura \* ARABIC </w:instrText>
      </w:r>
      <w:r w:rsidRPr="00EB19B9">
        <w:rPr>
          <w:rFonts w:ascii="Arial" w:hAnsi="Arial" w:cs="Arial"/>
          <w:i w:val="0"/>
          <w:color w:val="auto"/>
          <w:sz w:val="20"/>
        </w:rPr>
        <w:fldChar w:fldCharType="separate"/>
      </w:r>
      <w:r w:rsidR="0058170E">
        <w:rPr>
          <w:rFonts w:ascii="Arial" w:hAnsi="Arial" w:cs="Arial"/>
          <w:i w:val="0"/>
          <w:noProof/>
          <w:color w:val="auto"/>
          <w:sz w:val="20"/>
        </w:rPr>
        <w:t>19</w:t>
      </w:r>
      <w:r w:rsidRPr="00EB19B9">
        <w:rPr>
          <w:rFonts w:ascii="Arial" w:hAnsi="Arial" w:cs="Arial"/>
          <w:i w:val="0"/>
          <w:color w:val="auto"/>
          <w:sz w:val="20"/>
        </w:rPr>
        <w:fldChar w:fldCharType="end"/>
      </w:r>
      <w:r w:rsidRPr="00EB19B9">
        <w:rPr>
          <w:rFonts w:ascii="Arial" w:hAnsi="Arial" w:cs="Arial"/>
          <w:i w:val="0"/>
          <w:color w:val="auto"/>
          <w:sz w:val="20"/>
        </w:rPr>
        <w:t>- Descrição do Use Case Manter Cubagem</w:t>
      </w:r>
      <w:bookmarkEnd w:id="84"/>
    </w:p>
    <w:p w14:paraId="1E29F871" w14:textId="01482B0E" w:rsidR="009B6FFA" w:rsidRDefault="009B6FFA" w:rsidP="00846602">
      <w:pPr>
        <w:spacing w:line="360" w:lineRule="auto"/>
        <w:jc w:val="center"/>
      </w:pPr>
      <w:r>
        <w:rPr>
          <w:noProof/>
        </w:rPr>
        <w:drawing>
          <wp:inline distT="0" distB="0" distL="0" distR="0" wp14:anchorId="1CCE493C" wp14:editId="563C6A39">
            <wp:extent cx="5400040" cy="4511675"/>
            <wp:effectExtent l="0" t="0" r="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4511675"/>
                    </a:xfrm>
                    <a:prstGeom prst="rect">
                      <a:avLst/>
                    </a:prstGeom>
                  </pic:spPr>
                </pic:pic>
              </a:graphicData>
            </a:graphic>
          </wp:inline>
        </w:drawing>
      </w:r>
    </w:p>
    <w:p w14:paraId="48A87394" w14:textId="67972E17" w:rsidR="00EB19B9" w:rsidRDefault="00EB19B9" w:rsidP="00846602">
      <w:pPr>
        <w:spacing w:line="360" w:lineRule="auto"/>
        <w:jc w:val="center"/>
      </w:pPr>
      <w:r>
        <w:rPr>
          <w:noProof/>
        </w:rPr>
        <w:drawing>
          <wp:inline distT="0" distB="0" distL="0" distR="0" wp14:anchorId="21C326C8" wp14:editId="524EEA14">
            <wp:extent cx="5400040" cy="280352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803525"/>
                    </a:xfrm>
                    <a:prstGeom prst="rect">
                      <a:avLst/>
                    </a:prstGeom>
                  </pic:spPr>
                </pic:pic>
              </a:graphicData>
            </a:graphic>
          </wp:inline>
        </w:drawing>
      </w:r>
    </w:p>
    <w:p w14:paraId="2DD02064" w14:textId="367B4139" w:rsidR="00F5629A" w:rsidRPr="00F5629A" w:rsidRDefault="00F5629A" w:rsidP="00846602">
      <w:pPr>
        <w:spacing w:line="360" w:lineRule="auto"/>
        <w:jc w:val="center"/>
        <w:rPr>
          <w:rFonts w:ascii="Arial" w:hAnsi="Arial" w:cs="Arial"/>
          <w:sz w:val="20"/>
          <w:szCs w:val="20"/>
        </w:rPr>
      </w:pPr>
      <w:r>
        <w:rPr>
          <w:rFonts w:ascii="Arial" w:hAnsi="Arial" w:cs="Arial"/>
          <w:sz w:val="20"/>
          <w:szCs w:val="20"/>
        </w:rPr>
        <w:t>Fonte: autores</w:t>
      </w:r>
    </w:p>
    <w:p w14:paraId="265263EA" w14:textId="6F3B2EE6" w:rsidR="004C1202" w:rsidRDefault="004C1202" w:rsidP="00846602">
      <w:pPr>
        <w:spacing w:line="360" w:lineRule="auto"/>
        <w:jc w:val="center"/>
      </w:pPr>
    </w:p>
    <w:p w14:paraId="4C8324B1" w14:textId="6CDD9BA2" w:rsidR="004C1202" w:rsidRDefault="004C1202" w:rsidP="00846602">
      <w:pPr>
        <w:spacing w:line="360" w:lineRule="auto"/>
        <w:jc w:val="center"/>
      </w:pPr>
    </w:p>
    <w:p w14:paraId="1CBF8D4F" w14:textId="77777777" w:rsidR="004C1202" w:rsidRPr="00846602" w:rsidRDefault="004C1202" w:rsidP="00846602">
      <w:pPr>
        <w:spacing w:line="360" w:lineRule="auto"/>
        <w:jc w:val="center"/>
      </w:pPr>
    </w:p>
    <w:p w14:paraId="29C06106" w14:textId="354C05E5" w:rsidR="00786C2C" w:rsidRDefault="00786C2C" w:rsidP="00786C2C">
      <w:pPr>
        <w:pStyle w:val="Ttulo2"/>
        <w:spacing w:line="360" w:lineRule="auto"/>
        <w:jc w:val="both"/>
        <w:rPr>
          <w:rFonts w:ascii="Arial" w:hAnsi="Arial" w:cs="Arial"/>
          <w:b/>
          <w:color w:val="auto"/>
          <w:sz w:val="24"/>
        </w:rPr>
      </w:pPr>
      <w:bookmarkStart w:id="85" w:name="_Toc9939277"/>
      <w:r w:rsidRPr="00762F5E">
        <w:rPr>
          <w:rFonts w:ascii="Arial" w:hAnsi="Arial" w:cs="Arial"/>
          <w:b/>
          <w:color w:val="auto"/>
          <w:sz w:val="24"/>
        </w:rPr>
        <w:t xml:space="preserve">6.2 Diagrama de </w:t>
      </w:r>
      <w:r>
        <w:rPr>
          <w:rFonts w:ascii="Arial" w:hAnsi="Arial" w:cs="Arial"/>
          <w:b/>
          <w:color w:val="auto"/>
          <w:sz w:val="24"/>
        </w:rPr>
        <w:t>Classes</w:t>
      </w:r>
      <w:bookmarkEnd w:id="85"/>
    </w:p>
    <w:p w14:paraId="408AE939" w14:textId="7D1B6E71" w:rsidR="00943C0F" w:rsidRPr="00943C0F" w:rsidRDefault="00943C0F" w:rsidP="00943C0F">
      <w:pPr>
        <w:spacing w:line="360" w:lineRule="auto"/>
        <w:jc w:val="both"/>
        <w:rPr>
          <w:rFonts w:ascii="Arial" w:hAnsi="Arial" w:cs="Arial"/>
          <w:sz w:val="24"/>
        </w:rPr>
      </w:pPr>
      <w:r>
        <w:tab/>
      </w:r>
      <w:r>
        <w:rPr>
          <w:rFonts w:ascii="Arial" w:hAnsi="Arial" w:cs="Arial"/>
          <w:sz w:val="24"/>
        </w:rPr>
        <w:t>A figura 13, demonstra o diagrama de classes, onde mostra a relação das telas (VIEW) do sistema e o banco (DAO).</w:t>
      </w:r>
    </w:p>
    <w:p w14:paraId="72A89934" w14:textId="758FD2DF" w:rsidR="00696A62" w:rsidRPr="00696A62" w:rsidRDefault="00696A62" w:rsidP="00696A62">
      <w:pPr>
        <w:pStyle w:val="Legenda"/>
        <w:keepNext/>
        <w:jc w:val="center"/>
        <w:rPr>
          <w:rFonts w:ascii="Arial" w:hAnsi="Arial" w:cs="Arial"/>
          <w:i w:val="0"/>
          <w:color w:val="auto"/>
          <w:sz w:val="20"/>
        </w:rPr>
      </w:pPr>
      <w:bookmarkStart w:id="86" w:name="_Toc9893429"/>
      <w:r w:rsidRPr="00696A62">
        <w:rPr>
          <w:rFonts w:ascii="Arial" w:hAnsi="Arial" w:cs="Arial"/>
          <w:i w:val="0"/>
          <w:color w:val="auto"/>
          <w:sz w:val="20"/>
        </w:rPr>
        <w:t xml:space="preserve">Figura </w:t>
      </w:r>
      <w:r w:rsidRPr="00696A62">
        <w:rPr>
          <w:rFonts w:ascii="Arial" w:hAnsi="Arial" w:cs="Arial"/>
          <w:i w:val="0"/>
          <w:color w:val="auto"/>
          <w:sz w:val="20"/>
        </w:rPr>
        <w:fldChar w:fldCharType="begin"/>
      </w:r>
      <w:r w:rsidRPr="00696A62">
        <w:rPr>
          <w:rFonts w:ascii="Arial" w:hAnsi="Arial" w:cs="Arial"/>
          <w:i w:val="0"/>
          <w:color w:val="auto"/>
          <w:sz w:val="20"/>
        </w:rPr>
        <w:instrText xml:space="preserve"> SEQ Figura \* ARABIC </w:instrText>
      </w:r>
      <w:r w:rsidRPr="00696A62">
        <w:rPr>
          <w:rFonts w:ascii="Arial" w:hAnsi="Arial" w:cs="Arial"/>
          <w:i w:val="0"/>
          <w:color w:val="auto"/>
          <w:sz w:val="20"/>
        </w:rPr>
        <w:fldChar w:fldCharType="separate"/>
      </w:r>
      <w:r w:rsidR="0058170E">
        <w:rPr>
          <w:rFonts w:ascii="Arial" w:hAnsi="Arial" w:cs="Arial"/>
          <w:i w:val="0"/>
          <w:noProof/>
          <w:color w:val="auto"/>
          <w:sz w:val="20"/>
        </w:rPr>
        <w:t>20</w:t>
      </w:r>
      <w:r w:rsidRPr="00696A62">
        <w:rPr>
          <w:rFonts w:ascii="Arial" w:hAnsi="Arial" w:cs="Arial"/>
          <w:i w:val="0"/>
          <w:color w:val="auto"/>
          <w:sz w:val="20"/>
        </w:rPr>
        <w:fldChar w:fldCharType="end"/>
      </w:r>
      <w:r w:rsidRPr="00696A62">
        <w:rPr>
          <w:rFonts w:ascii="Arial" w:hAnsi="Arial" w:cs="Arial"/>
          <w:i w:val="0"/>
          <w:color w:val="auto"/>
          <w:sz w:val="20"/>
        </w:rPr>
        <w:t>- Diagrama de Classes do Sistema</w:t>
      </w:r>
      <w:bookmarkEnd w:id="86"/>
    </w:p>
    <w:p w14:paraId="193317D1" w14:textId="6B874F87" w:rsidR="00786C2C" w:rsidRDefault="006E548D" w:rsidP="00F5629A">
      <w:pPr>
        <w:spacing w:line="360" w:lineRule="auto"/>
        <w:jc w:val="right"/>
      </w:pPr>
      <w:r>
        <w:rPr>
          <w:noProof/>
        </w:rPr>
        <w:drawing>
          <wp:inline distT="0" distB="0" distL="0" distR="0" wp14:anchorId="2C2C58E8" wp14:editId="194DAB7D">
            <wp:extent cx="6331322" cy="248517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57213" cy="2495342"/>
                    </a:xfrm>
                    <a:prstGeom prst="rect">
                      <a:avLst/>
                    </a:prstGeom>
                  </pic:spPr>
                </pic:pic>
              </a:graphicData>
            </a:graphic>
          </wp:inline>
        </w:drawing>
      </w:r>
    </w:p>
    <w:p w14:paraId="64905D5F" w14:textId="77777777" w:rsidR="00F5629A" w:rsidRDefault="00DA116E" w:rsidP="00786C2C">
      <w:pPr>
        <w:spacing w:line="360" w:lineRule="auto"/>
        <w:rPr>
          <w:noProof/>
        </w:rPr>
      </w:pPr>
      <w:r>
        <w:rPr>
          <w:noProof/>
        </w:rPr>
        <w:drawing>
          <wp:inline distT="0" distB="0" distL="0" distR="0" wp14:anchorId="53A5143C" wp14:editId="6CE0037B">
            <wp:extent cx="6346439" cy="2895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59010" cy="2901336"/>
                    </a:xfrm>
                    <a:prstGeom prst="rect">
                      <a:avLst/>
                    </a:prstGeom>
                  </pic:spPr>
                </pic:pic>
              </a:graphicData>
            </a:graphic>
          </wp:inline>
        </w:drawing>
      </w:r>
    </w:p>
    <w:p w14:paraId="115B0185" w14:textId="77777777" w:rsidR="00F5629A" w:rsidRPr="00B602CB" w:rsidRDefault="00F5629A" w:rsidP="00F5629A">
      <w:pPr>
        <w:spacing w:line="360" w:lineRule="auto"/>
        <w:jc w:val="center"/>
        <w:rPr>
          <w:rFonts w:ascii="Arial" w:hAnsi="Arial" w:cs="Arial"/>
          <w:sz w:val="20"/>
          <w:szCs w:val="20"/>
        </w:rPr>
      </w:pPr>
      <w:r>
        <w:rPr>
          <w:rFonts w:ascii="Arial" w:hAnsi="Arial" w:cs="Arial"/>
          <w:sz w:val="20"/>
          <w:szCs w:val="20"/>
        </w:rPr>
        <w:t>Fonte: autores</w:t>
      </w:r>
    </w:p>
    <w:p w14:paraId="5AF061D3" w14:textId="31820897" w:rsidR="00AF69DC" w:rsidRPr="00BE09EE" w:rsidRDefault="00DA116E" w:rsidP="00786C2C">
      <w:pPr>
        <w:spacing w:line="360" w:lineRule="auto"/>
      </w:pPr>
      <w:r>
        <w:rPr>
          <w:noProof/>
        </w:rPr>
        <w:t xml:space="preserve"> </w:t>
      </w:r>
    </w:p>
    <w:p w14:paraId="57EE98FB" w14:textId="77777777" w:rsidR="005F58BB" w:rsidRDefault="005F58BB" w:rsidP="00BE09EE">
      <w:pPr>
        <w:spacing w:line="360" w:lineRule="auto"/>
      </w:pPr>
    </w:p>
    <w:p w14:paraId="2DC7359A" w14:textId="77D8C5C8" w:rsidR="00762F5E" w:rsidRPr="00762F5E" w:rsidRDefault="00762F5E" w:rsidP="00762F5E"/>
    <w:p w14:paraId="06BEA789" w14:textId="7C6B0E1B" w:rsidR="00E34E11" w:rsidRPr="00EE2EB3" w:rsidRDefault="00E34E11" w:rsidP="00EE2EB3">
      <w:pPr>
        <w:spacing w:line="360" w:lineRule="auto"/>
        <w:jc w:val="both"/>
        <w:rPr>
          <w:rFonts w:ascii="Arial" w:hAnsi="Arial" w:cs="Arial"/>
          <w:sz w:val="28"/>
          <w:szCs w:val="28"/>
        </w:rPr>
      </w:pPr>
    </w:p>
    <w:sectPr w:rsidR="00E34E11" w:rsidRPr="00EE2EB3">
      <w:head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88FBE" w14:textId="77777777" w:rsidR="001211C4" w:rsidRDefault="001211C4" w:rsidP="00E34E11">
      <w:pPr>
        <w:spacing w:after="0" w:line="240" w:lineRule="auto"/>
      </w:pPr>
      <w:r>
        <w:separator/>
      </w:r>
    </w:p>
  </w:endnote>
  <w:endnote w:type="continuationSeparator" w:id="0">
    <w:p w14:paraId="62459D77" w14:textId="77777777" w:rsidR="001211C4" w:rsidRDefault="001211C4" w:rsidP="00E3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black">
    <w:altName w:val="Segoe UI"/>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1C210" w14:textId="77777777" w:rsidR="001211C4" w:rsidRDefault="001211C4" w:rsidP="00E34E11">
      <w:pPr>
        <w:spacing w:after="0" w:line="240" w:lineRule="auto"/>
      </w:pPr>
      <w:r>
        <w:separator/>
      </w:r>
    </w:p>
  </w:footnote>
  <w:footnote w:type="continuationSeparator" w:id="0">
    <w:p w14:paraId="24DC94FD" w14:textId="77777777" w:rsidR="001211C4" w:rsidRDefault="001211C4" w:rsidP="00E34E11">
      <w:pPr>
        <w:spacing w:after="0" w:line="240" w:lineRule="auto"/>
      </w:pPr>
      <w:r>
        <w:continuationSeparator/>
      </w:r>
    </w:p>
  </w:footnote>
  <w:footnote w:id="1">
    <w:p w14:paraId="120DEB19" w14:textId="5B76F656" w:rsidR="001211C4" w:rsidRPr="00143B23" w:rsidRDefault="001211C4" w:rsidP="00E34E11">
      <w:pPr>
        <w:pStyle w:val="Rodap"/>
        <w:rPr>
          <w:rFonts w:ascii="Arial" w:hAnsi="Arial" w:cs="Arial"/>
          <w:sz w:val="20"/>
          <w:szCs w:val="20"/>
        </w:rPr>
      </w:pPr>
      <w:r w:rsidRPr="00143B23">
        <w:rPr>
          <w:rStyle w:val="Refdenotaderodap"/>
          <w:rFonts w:ascii="Arial" w:hAnsi="Arial" w:cs="Arial"/>
        </w:rPr>
        <w:footnoteRef/>
      </w:r>
      <w:r w:rsidRPr="00143B23">
        <w:rPr>
          <w:rFonts w:ascii="Arial" w:hAnsi="Arial" w:cs="Arial"/>
        </w:rPr>
        <w:t xml:space="preserve"> </w:t>
      </w:r>
      <w:r w:rsidRPr="00143B23">
        <w:rPr>
          <w:rFonts w:ascii="Arial" w:hAnsi="Arial" w:cs="Arial"/>
          <w:sz w:val="20"/>
          <w:szCs w:val="20"/>
        </w:rPr>
        <w:t>Modal:  é a classificação dos tipos de transportes sendo separados por (Rodoviário, Ferroviário, Hidroviário, Dutoviário e Aéreo).</w:t>
      </w:r>
    </w:p>
  </w:footnote>
  <w:footnote w:id="2">
    <w:p w14:paraId="6EBACC32" w14:textId="54A2303C" w:rsidR="001211C4" w:rsidRPr="00143B23" w:rsidRDefault="001211C4">
      <w:pPr>
        <w:pStyle w:val="Textodenotaderodap"/>
      </w:pPr>
      <w:r w:rsidRPr="00143B23">
        <w:rPr>
          <w:rStyle w:val="Refdenotaderodap"/>
          <w:rFonts w:ascii="Arial" w:hAnsi="Arial" w:cs="Arial"/>
        </w:rPr>
        <w:footnoteRef/>
      </w:r>
      <w:r w:rsidRPr="00143B23">
        <w:rPr>
          <w:rFonts w:ascii="Arial" w:hAnsi="Arial" w:cs="Arial"/>
        </w:rPr>
        <w:t xml:space="preserve"> CNT: Confederação Nacional de Transporte</w:t>
      </w:r>
      <w:r w:rsidRPr="00143B23">
        <w:t>.</w:t>
      </w:r>
    </w:p>
  </w:footnote>
  <w:footnote w:id="3">
    <w:p w14:paraId="751BAD6A" w14:textId="00B8C6F4" w:rsidR="001211C4" w:rsidRDefault="001211C4" w:rsidP="006C66B7">
      <w:pPr>
        <w:pStyle w:val="Textodenotaderodap"/>
        <w:jc w:val="both"/>
      </w:pPr>
      <w:r w:rsidRPr="00143B23">
        <w:rPr>
          <w:rStyle w:val="Refdenotaderodap"/>
          <w:rFonts w:ascii="Arial" w:hAnsi="Arial" w:cs="Arial"/>
        </w:rPr>
        <w:footnoteRef/>
      </w:r>
      <w:r w:rsidRPr="00143B23">
        <w:rPr>
          <w:rFonts w:ascii="Arial" w:hAnsi="Arial" w:cs="Arial"/>
        </w:rPr>
        <w:t xml:space="preserve"> TKU: </w:t>
      </w:r>
      <w:r w:rsidRPr="00143B23">
        <w:rPr>
          <w:rFonts w:ascii="Arial" w:hAnsi="Arial" w:cs="Arial"/>
          <w:color w:val="222222"/>
          <w:shd w:val="clear" w:color="auto" w:fill="FFFFFF"/>
        </w:rPr>
        <w:t>é uma unidade física que mede esforço. Pode ser entendida como as toneladas úteis (ou seja, apenas o peso da carga, sem considerar a taxa dos equipamentos empregados) transportadas por quilômetro.</w:t>
      </w:r>
    </w:p>
  </w:footnote>
  <w:footnote w:id="4">
    <w:p w14:paraId="51D5F49A" w14:textId="4F8D511A" w:rsidR="001211C4" w:rsidRPr="00143B23" w:rsidRDefault="001211C4" w:rsidP="006C66B7">
      <w:pPr>
        <w:pStyle w:val="Textodenotaderodap"/>
        <w:jc w:val="both"/>
        <w:rPr>
          <w:rFonts w:ascii="Arial" w:hAnsi="Arial" w:cs="Arial"/>
        </w:rPr>
      </w:pPr>
      <w:r w:rsidRPr="00143B23">
        <w:rPr>
          <w:rStyle w:val="Refdenotaderodap"/>
          <w:rFonts w:ascii="Arial" w:hAnsi="Arial" w:cs="Arial"/>
        </w:rPr>
        <w:footnoteRef/>
      </w:r>
      <w:r w:rsidRPr="00143B23">
        <w:rPr>
          <w:rFonts w:ascii="Arial" w:hAnsi="Arial" w:cs="Arial"/>
        </w:rPr>
        <w:t xml:space="preserve"> Demanda: a quantidade de um bem ou serviço que os consumidores desejam adquirir por um preço definido pelo mercado.</w:t>
      </w:r>
    </w:p>
  </w:footnote>
  <w:footnote w:id="5">
    <w:p w14:paraId="07FDAD9E" w14:textId="2FCCA0DF" w:rsidR="001211C4" w:rsidRPr="00143B23" w:rsidRDefault="001211C4" w:rsidP="0022008E">
      <w:pPr>
        <w:pStyle w:val="Rodap"/>
        <w:rPr>
          <w:rFonts w:ascii="Arial" w:hAnsi="Arial" w:cs="Arial"/>
          <w:sz w:val="20"/>
          <w:szCs w:val="20"/>
        </w:rPr>
      </w:pPr>
      <w:r>
        <w:rPr>
          <w:rStyle w:val="Refdenotaderodap"/>
          <w:rFonts w:ascii="Arial" w:hAnsi="Arial" w:cs="Arial"/>
          <w:sz w:val="20"/>
          <w:szCs w:val="20"/>
        </w:rPr>
        <w:t>5</w:t>
      </w:r>
      <w:r w:rsidRPr="00143B23">
        <w:rPr>
          <w:rFonts w:ascii="Arial" w:hAnsi="Arial" w:cs="Arial"/>
          <w:sz w:val="20"/>
          <w:szCs w:val="20"/>
        </w:rPr>
        <w:t xml:space="preserve"> API: </w:t>
      </w:r>
      <w:proofErr w:type="spellStart"/>
      <w:r w:rsidRPr="00143B23">
        <w:rPr>
          <w:rFonts w:ascii="Arial" w:hAnsi="Arial" w:cs="Arial"/>
          <w:i/>
          <w:sz w:val="20"/>
          <w:szCs w:val="20"/>
        </w:rPr>
        <w:t>Application</w:t>
      </w:r>
      <w:proofErr w:type="spellEnd"/>
      <w:r w:rsidRPr="00143B23">
        <w:rPr>
          <w:rFonts w:ascii="Arial" w:hAnsi="Arial" w:cs="Arial"/>
          <w:i/>
          <w:sz w:val="20"/>
          <w:szCs w:val="20"/>
        </w:rPr>
        <w:t xml:space="preserve"> </w:t>
      </w:r>
      <w:proofErr w:type="spellStart"/>
      <w:r w:rsidRPr="00143B23">
        <w:rPr>
          <w:rFonts w:ascii="Arial" w:hAnsi="Arial" w:cs="Arial"/>
          <w:i/>
          <w:sz w:val="20"/>
          <w:szCs w:val="20"/>
        </w:rPr>
        <w:t>Programming</w:t>
      </w:r>
      <w:proofErr w:type="spellEnd"/>
      <w:r w:rsidRPr="00143B23">
        <w:rPr>
          <w:rFonts w:ascii="Arial" w:hAnsi="Arial" w:cs="Arial"/>
          <w:i/>
          <w:sz w:val="20"/>
          <w:szCs w:val="20"/>
        </w:rPr>
        <w:t xml:space="preserve"> Interface</w:t>
      </w:r>
      <w:r w:rsidRPr="00143B23">
        <w:rPr>
          <w:rFonts w:ascii="Arial" w:hAnsi="Arial" w:cs="Arial"/>
          <w:sz w:val="20"/>
          <w:szCs w:val="20"/>
        </w:rPr>
        <w:t xml:space="preserve"> (Interface de Programação de Aplicação).</w:t>
      </w:r>
    </w:p>
  </w:footnote>
  <w:footnote w:id="6">
    <w:p w14:paraId="2A4A97CE" w14:textId="28762CB0" w:rsidR="001211C4" w:rsidRPr="00143B23" w:rsidRDefault="001211C4">
      <w:pPr>
        <w:pStyle w:val="Textodenotaderodap"/>
        <w:rPr>
          <w:rFonts w:ascii="Arial" w:hAnsi="Arial" w:cs="Arial"/>
        </w:rPr>
      </w:pPr>
      <w:r w:rsidRPr="00143B23">
        <w:rPr>
          <w:rStyle w:val="Refdenotaderodap"/>
          <w:rFonts w:ascii="Arial" w:hAnsi="Arial" w:cs="Arial"/>
        </w:rPr>
        <w:footnoteRef/>
      </w:r>
      <w:r w:rsidRPr="00143B23">
        <w:rPr>
          <w:rFonts w:ascii="Arial" w:hAnsi="Arial" w:cs="Arial"/>
        </w:rPr>
        <w:t xml:space="preserve"> IDE: Em tradução livre significa Ambiente de Desenvolvimento Integrado, onde estão todas as funções necessárias para o desenvolvimento de programas.</w:t>
      </w:r>
    </w:p>
  </w:footnote>
  <w:footnote w:id="7">
    <w:p w14:paraId="62DADF87" w14:textId="5350E0D1" w:rsidR="001211C4" w:rsidRPr="00143B23" w:rsidRDefault="001211C4">
      <w:pPr>
        <w:pStyle w:val="Textodenotaderodap"/>
        <w:rPr>
          <w:rFonts w:ascii="Arial" w:hAnsi="Arial" w:cs="Arial"/>
        </w:rPr>
      </w:pPr>
      <w:r w:rsidRPr="00143B23">
        <w:rPr>
          <w:rStyle w:val="Refdenotaderodap"/>
          <w:rFonts w:ascii="Arial" w:hAnsi="Arial" w:cs="Arial"/>
        </w:rPr>
        <w:footnoteRef/>
      </w:r>
      <w:r w:rsidRPr="00143B23">
        <w:rPr>
          <w:rFonts w:ascii="Arial" w:hAnsi="Arial" w:cs="Arial"/>
        </w:rPr>
        <w:t xml:space="preserve"> SWT: Standard Widget Toolkit, é um widget toolkit para uso com a plataforma Java, que engloba desde botões e listas, até componentes que adicionam ícones nas barras de tarefa.</w:t>
      </w:r>
    </w:p>
  </w:footnote>
  <w:footnote w:id="8">
    <w:p w14:paraId="492CC7BA" w14:textId="45A85D2B" w:rsidR="001211C4" w:rsidRPr="00143B23" w:rsidRDefault="001211C4">
      <w:pPr>
        <w:pStyle w:val="Textodenotaderodap"/>
        <w:rPr>
          <w:rFonts w:ascii="Arial" w:hAnsi="Arial" w:cs="Arial"/>
        </w:rPr>
      </w:pPr>
      <w:r w:rsidRPr="00143B23">
        <w:rPr>
          <w:rStyle w:val="Refdenotaderodap"/>
          <w:rFonts w:ascii="Arial" w:hAnsi="Arial" w:cs="Arial"/>
        </w:rPr>
        <w:footnoteRef/>
      </w:r>
      <w:r w:rsidRPr="00143B23">
        <w:rPr>
          <w:rFonts w:ascii="Arial" w:hAnsi="Arial" w:cs="Arial"/>
        </w:rPr>
        <w:t xml:space="preserve"> SWING: Uma ferramenta que possibilita a criação de ambientes gráficos no Java.</w:t>
      </w:r>
    </w:p>
  </w:footnote>
  <w:footnote w:id="9">
    <w:p w14:paraId="1DC33C22" w14:textId="4650CC87" w:rsidR="001211C4" w:rsidRPr="00143B23" w:rsidRDefault="001211C4">
      <w:pPr>
        <w:pStyle w:val="Textodenotaderodap"/>
        <w:rPr>
          <w:rFonts w:ascii="Arial" w:hAnsi="Arial" w:cs="Arial"/>
        </w:rPr>
      </w:pPr>
      <w:r w:rsidRPr="00143B23">
        <w:rPr>
          <w:rStyle w:val="Refdenotaderodap"/>
          <w:rFonts w:ascii="Arial" w:hAnsi="Arial" w:cs="Arial"/>
        </w:rPr>
        <w:footnoteRef/>
      </w:r>
      <w:r>
        <w:rPr>
          <w:rFonts w:ascii="Arial" w:hAnsi="Arial" w:cs="Arial"/>
        </w:rPr>
        <w:t>UML:</w:t>
      </w:r>
      <w:r>
        <w:t xml:space="preserve"> </w:t>
      </w:r>
      <w:proofErr w:type="spellStart"/>
      <w:r w:rsidRPr="00143B23">
        <w:rPr>
          <w:rFonts w:ascii="Arial" w:hAnsi="Arial" w:cs="Arial"/>
          <w:bCs/>
        </w:rPr>
        <w:t>Unified</w:t>
      </w:r>
      <w:proofErr w:type="spellEnd"/>
      <w:r w:rsidRPr="00143B23">
        <w:rPr>
          <w:rFonts w:ascii="Arial" w:hAnsi="Arial" w:cs="Arial"/>
          <w:bCs/>
        </w:rPr>
        <w:t xml:space="preserve"> </w:t>
      </w:r>
      <w:proofErr w:type="spellStart"/>
      <w:r w:rsidRPr="00143B23">
        <w:rPr>
          <w:rFonts w:ascii="Arial" w:hAnsi="Arial" w:cs="Arial"/>
          <w:bCs/>
        </w:rPr>
        <w:t>Modeling</w:t>
      </w:r>
      <w:proofErr w:type="spellEnd"/>
      <w:r w:rsidRPr="00143B23">
        <w:rPr>
          <w:rFonts w:ascii="Arial" w:hAnsi="Arial" w:cs="Arial"/>
          <w:bCs/>
        </w:rPr>
        <w:t xml:space="preserve"> </w:t>
      </w:r>
      <w:proofErr w:type="spellStart"/>
      <w:r w:rsidRPr="00143B23">
        <w:rPr>
          <w:rFonts w:ascii="Arial" w:hAnsi="Arial" w:cs="Arial"/>
          <w:bCs/>
        </w:rPr>
        <w:t>Language</w:t>
      </w:r>
      <w:proofErr w:type="spellEnd"/>
    </w:p>
  </w:footnote>
  <w:footnote w:id="10">
    <w:p w14:paraId="1041A04B" w14:textId="2C587723" w:rsidR="001211C4" w:rsidRDefault="001211C4">
      <w:pPr>
        <w:pStyle w:val="Textodenotaderodap"/>
      </w:pPr>
      <w:r>
        <w:rPr>
          <w:rStyle w:val="Refdenotaderodap"/>
        </w:rPr>
        <w:footnoteRef/>
      </w:r>
      <w:r>
        <w:t xml:space="preserve"> Ferramenta CASE: ferramenta baseada em computadores que auxiliam atividades de engenharia de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081972"/>
      <w:docPartObj>
        <w:docPartGallery w:val="Page Numbers (Top of Page)"/>
        <w:docPartUnique/>
      </w:docPartObj>
    </w:sdtPr>
    <w:sdtContent>
      <w:p w14:paraId="6E48ED58" w14:textId="1434B9E0" w:rsidR="001211C4" w:rsidRDefault="001211C4">
        <w:pPr>
          <w:pStyle w:val="Cabealho"/>
          <w:jc w:val="right"/>
        </w:pPr>
        <w:r>
          <w:fldChar w:fldCharType="begin"/>
        </w:r>
        <w:r>
          <w:instrText>PAGE   \* MERGEFORMAT</w:instrText>
        </w:r>
        <w:r>
          <w:fldChar w:fldCharType="separate"/>
        </w:r>
        <w:r>
          <w:t>2</w:t>
        </w:r>
        <w:r>
          <w:fldChar w:fldCharType="end"/>
        </w:r>
      </w:p>
    </w:sdtContent>
  </w:sdt>
  <w:p w14:paraId="47C5AB63" w14:textId="77777777" w:rsidR="001211C4" w:rsidRDefault="001211C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70BC"/>
    <w:multiLevelType w:val="hybridMultilevel"/>
    <w:tmpl w:val="4B7E8BA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DC42957"/>
    <w:multiLevelType w:val="multilevel"/>
    <w:tmpl w:val="26B0B196"/>
    <w:lvl w:ilvl="0">
      <w:start w:val="1"/>
      <w:numFmt w:val="decimal"/>
      <w:lvlText w:val="%1."/>
      <w:lvlJc w:val="left"/>
      <w:pPr>
        <w:ind w:left="360" w:hanging="360"/>
      </w:pPr>
      <w:rPr>
        <w:b/>
        <w:sz w:val="24"/>
      </w:rPr>
    </w:lvl>
    <w:lvl w:ilvl="1">
      <w:start w:val="1"/>
      <w:numFmt w:val="decimal"/>
      <w:lvlText w:val="%1.%2."/>
      <w:lvlJc w:val="left"/>
      <w:pPr>
        <w:ind w:left="792" w:hanging="432"/>
      </w:pPr>
      <w:rPr>
        <w:rFonts w:ascii="Arial" w:hAnsi="Arial" w:cs="Arial" w:hint="default"/>
        <w:b w:val="0"/>
        <w:sz w:val="24"/>
        <w:szCs w:val="20"/>
      </w:rPr>
    </w:lvl>
    <w:lvl w:ilvl="2">
      <w:start w:val="1"/>
      <w:numFmt w:val="decimal"/>
      <w:lvlText w:val="%1.%2.%3."/>
      <w:lvlJc w:val="left"/>
      <w:pPr>
        <w:ind w:left="1224" w:hanging="504"/>
      </w:pPr>
      <w:rPr>
        <w:rFonts w:ascii="Arial" w:hAnsi="Arial" w:cs="Arial" w:hint="default"/>
        <w:b w:val="0"/>
      </w:rPr>
    </w:lvl>
    <w:lvl w:ilvl="3">
      <w:start w:val="1"/>
      <w:numFmt w:val="decimal"/>
      <w:lvlText w:val="%1.%2.%3.%4."/>
      <w:lvlJc w:val="left"/>
      <w:pPr>
        <w:ind w:left="1728" w:hanging="648"/>
      </w:pPr>
      <w:rPr>
        <w:rFonts w:ascii="Arial" w:hAnsi="Arial" w:cs="Arial" w:hint="default"/>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ED1AB2"/>
    <w:multiLevelType w:val="hybridMultilevel"/>
    <w:tmpl w:val="AC8C10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vana Franklin Pereira Castro">
    <w15:presenceInfo w15:providerId="Windows Live" w15:userId="05922cb0af18c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11"/>
    <w:rsid w:val="00020353"/>
    <w:rsid w:val="00033E2C"/>
    <w:rsid w:val="00047C0B"/>
    <w:rsid w:val="0005499B"/>
    <w:rsid w:val="000568D4"/>
    <w:rsid w:val="0006793D"/>
    <w:rsid w:val="0007010E"/>
    <w:rsid w:val="000722BE"/>
    <w:rsid w:val="00072623"/>
    <w:rsid w:val="00080083"/>
    <w:rsid w:val="0009627F"/>
    <w:rsid w:val="000D0BD4"/>
    <w:rsid w:val="000F69B1"/>
    <w:rsid w:val="00105491"/>
    <w:rsid w:val="00115A6B"/>
    <w:rsid w:val="001211C4"/>
    <w:rsid w:val="00143971"/>
    <w:rsid w:val="00143B23"/>
    <w:rsid w:val="001529FB"/>
    <w:rsid w:val="00170D4B"/>
    <w:rsid w:val="001719AD"/>
    <w:rsid w:val="0017393F"/>
    <w:rsid w:val="00186ECB"/>
    <w:rsid w:val="00193407"/>
    <w:rsid w:val="001A5887"/>
    <w:rsid w:val="001C356E"/>
    <w:rsid w:val="001D3018"/>
    <w:rsid w:val="002159D1"/>
    <w:rsid w:val="0022008E"/>
    <w:rsid w:val="00230F0D"/>
    <w:rsid w:val="00237CBE"/>
    <w:rsid w:val="00247B16"/>
    <w:rsid w:val="00267115"/>
    <w:rsid w:val="002734A3"/>
    <w:rsid w:val="002734ED"/>
    <w:rsid w:val="00273F2C"/>
    <w:rsid w:val="00287291"/>
    <w:rsid w:val="0029289F"/>
    <w:rsid w:val="002C784B"/>
    <w:rsid w:val="002E49DB"/>
    <w:rsid w:val="002F23F0"/>
    <w:rsid w:val="00301E0A"/>
    <w:rsid w:val="00304785"/>
    <w:rsid w:val="00307EAF"/>
    <w:rsid w:val="00313427"/>
    <w:rsid w:val="00317DFD"/>
    <w:rsid w:val="00322B24"/>
    <w:rsid w:val="00324634"/>
    <w:rsid w:val="003424AE"/>
    <w:rsid w:val="00343BB4"/>
    <w:rsid w:val="003711E9"/>
    <w:rsid w:val="00391184"/>
    <w:rsid w:val="003967C5"/>
    <w:rsid w:val="00396A3C"/>
    <w:rsid w:val="003B4E31"/>
    <w:rsid w:val="003C5779"/>
    <w:rsid w:val="003C73A1"/>
    <w:rsid w:val="003D1622"/>
    <w:rsid w:val="003D1A78"/>
    <w:rsid w:val="0042175B"/>
    <w:rsid w:val="00430E44"/>
    <w:rsid w:val="00445970"/>
    <w:rsid w:val="004478A7"/>
    <w:rsid w:val="0045696E"/>
    <w:rsid w:val="00472029"/>
    <w:rsid w:val="00474A0E"/>
    <w:rsid w:val="00481CBC"/>
    <w:rsid w:val="004957D2"/>
    <w:rsid w:val="004A327F"/>
    <w:rsid w:val="004A763E"/>
    <w:rsid w:val="004B25DA"/>
    <w:rsid w:val="004C1202"/>
    <w:rsid w:val="005121F2"/>
    <w:rsid w:val="00514FB9"/>
    <w:rsid w:val="00536546"/>
    <w:rsid w:val="00536B6E"/>
    <w:rsid w:val="00543D3A"/>
    <w:rsid w:val="005507EE"/>
    <w:rsid w:val="005551BF"/>
    <w:rsid w:val="00560F41"/>
    <w:rsid w:val="005801AE"/>
    <w:rsid w:val="0058170E"/>
    <w:rsid w:val="00594E8A"/>
    <w:rsid w:val="005975DB"/>
    <w:rsid w:val="005A37CA"/>
    <w:rsid w:val="005A4D36"/>
    <w:rsid w:val="005C7AFC"/>
    <w:rsid w:val="005E28EA"/>
    <w:rsid w:val="005E4DAC"/>
    <w:rsid w:val="005F58BB"/>
    <w:rsid w:val="006014F5"/>
    <w:rsid w:val="00602574"/>
    <w:rsid w:val="00607B62"/>
    <w:rsid w:val="00616016"/>
    <w:rsid w:val="0063788B"/>
    <w:rsid w:val="006604E8"/>
    <w:rsid w:val="00696A62"/>
    <w:rsid w:val="006970EC"/>
    <w:rsid w:val="006A1CF2"/>
    <w:rsid w:val="006B2E12"/>
    <w:rsid w:val="006C5F80"/>
    <w:rsid w:val="006C66B7"/>
    <w:rsid w:val="006D3D4B"/>
    <w:rsid w:val="006D68A5"/>
    <w:rsid w:val="006E3375"/>
    <w:rsid w:val="006E548D"/>
    <w:rsid w:val="007017BB"/>
    <w:rsid w:val="00715B83"/>
    <w:rsid w:val="00744C94"/>
    <w:rsid w:val="00752D90"/>
    <w:rsid w:val="00762F5E"/>
    <w:rsid w:val="00767358"/>
    <w:rsid w:val="00767BFE"/>
    <w:rsid w:val="00786C2C"/>
    <w:rsid w:val="00792154"/>
    <w:rsid w:val="007A0C1C"/>
    <w:rsid w:val="007C146E"/>
    <w:rsid w:val="007F567D"/>
    <w:rsid w:val="00800996"/>
    <w:rsid w:val="00801D19"/>
    <w:rsid w:val="00807119"/>
    <w:rsid w:val="0080736B"/>
    <w:rsid w:val="00816E0B"/>
    <w:rsid w:val="008256DF"/>
    <w:rsid w:val="00833154"/>
    <w:rsid w:val="00846602"/>
    <w:rsid w:val="0084726D"/>
    <w:rsid w:val="008475F5"/>
    <w:rsid w:val="008510E6"/>
    <w:rsid w:val="008874A1"/>
    <w:rsid w:val="00887742"/>
    <w:rsid w:val="00897B57"/>
    <w:rsid w:val="008A6228"/>
    <w:rsid w:val="008B12A7"/>
    <w:rsid w:val="008D29BD"/>
    <w:rsid w:val="008D2FA2"/>
    <w:rsid w:val="008E1C88"/>
    <w:rsid w:val="008E3223"/>
    <w:rsid w:val="008F504D"/>
    <w:rsid w:val="00912BBE"/>
    <w:rsid w:val="00924AD6"/>
    <w:rsid w:val="00930681"/>
    <w:rsid w:val="00931D17"/>
    <w:rsid w:val="00935389"/>
    <w:rsid w:val="00943C0F"/>
    <w:rsid w:val="00946E5F"/>
    <w:rsid w:val="009529F3"/>
    <w:rsid w:val="00970D6C"/>
    <w:rsid w:val="009871D3"/>
    <w:rsid w:val="00991308"/>
    <w:rsid w:val="009A1ACF"/>
    <w:rsid w:val="009A26C4"/>
    <w:rsid w:val="009B6FFA"/>
    <w:rsid w:val="009D4892"/>
    <w:rsid w:val="00A05AEC"/>
    <w:rsid w:val="00A06F94"/>
    <w:rsid w:val="00A164D3"/>
    <w:rsid w:val="00A26AD7"/>
    <w:rsid w:val="00A45DCD"/>
    <w:rsid w:val="00A53C45"/>
    <w:rsid w:val="00A56D8E"/>
    <w:rsid w:val="00A609CB"/>
    <w:rsid w:val="00AC25F9"/>
    <w:rsid w:val="00AE02E5"/>
    <w:rsid w:val="00AE31D1"/>
    <w:rsid w:val="00AE6293"/>
    <w:rsid w:val="00AF37FE"/>
    <w:rsid w:val="00AF69DC"/>
    <w:rsid w:val="00AF73B3"/>
    <w:rsid w:val="00B0788D"/>
    <w:rsid w:val="00B141A8"/>
    <w:rsid w:val="00B2709A"/>
    <w:rsid w:val="00BB5140"/>
    <w:rsid w:val="00BC17AC"/>
    <w:rsid w:val="00BE09EE"/>
    <w:rsid w:val="00BE16DF"/>
    <w:rsid w:val="00BE5755"/>
    <w:rsid w:val="00C01BC6"/>
    <w:rsid w:val="00C06315"/>
    <w:rsid w:val="00C21F92"/>
    <w:rsid w:val="00C2237F"/>
    <w:rsid w:val="00C2477C"/>
    <w:rsid w:val="00C31A10"/>
    <w:rsid w:val="00C47EC9"/>
    <w:rsid w:val="00C52137"/>
    <w:rsid w:val="00C716F2"/>
    <w:rsid w:val="00C7549C"/>
    <w:rsid w:val="00C94745"/>
    <w:rsid w:val="00C96B84"/>
    <w:rsid w:val="00CA08A0"/>
    <w:rsid w:val="00CB6F2C"/>
    <w:rsid w:val="00CB7B97"/>
    <w:rsid w:val="00CC62D4"/>
    <w:rsid w:val="00CD12C2"/>
    <w:rsid w:val="00CD697F"/>
    <w:rsid w:val="00CE0C52"/>
    <w:rsid w:val="00CF0435"/>
    <w:rsid w:val="00D0087C"/>
    <w:rsid w:val="00D179CD"/>
    <w:rsid w:val="00D33A27"/>
    <w:rsid w:val="00D40ACB"/>
    <w:rsid w:val="00D52D02"/>
    <w:rsid w:val="00D560A5"/>
    <w:rsid w:val="00D843C6"/>
    <w:rsid w:val="00DA116E"/>
    <w:rsid w:val="00DA751F"/>
    <w:rsid w:val="00DB1DFF"/>
    <w:rsid w:val="00DB61DF"/>
    <w:rsid w:val="00DB6A4F"/>
    <w:rsid w:val="00DE0E79"/>
    <w:rsid w:val="00DE57D3"/>
    <w:rsid w:val="00DF39F1"/>
    <w:rsid w:val="00DF5796"/>
    <w:rsid w:val="00DF5DE8"/>
    <w:rsid w:val="00E048F8"/>
    <w:rsid w:val="00E101C9"/>
    <w:rsid w:val="00E34E11"/>
    <w:rsid w:val="00E51EA6"/>
    <w:rsid w:val="00E64338"/>
    <w:rsid w:val="00E730C9"/>
    <w:rsid w:val="00E7725D"/>
    <w:rsid w:val="00E82302"/>
    <w:rsid w:val="00EB19B9"/>
    <w:rsid w:val="00EB2FEC"/>
    <w:rsid w:val="00EC04A4"/>
    <w:rsid w:val="00EC106A"/>
    <w:rsid w:val="00ED6D90"/>
    <w:rsid w:val="00EE2DF4"/>
    <w:rsid w:val="00EE2EB3"/>
    <w:rsid w:val="00F17866"/>
    <w:rsid w:val="00F5629A"/>
    <w:rsid w:val="00F701E9"/>
    <w:rsid w:val="00FB034F"/>
    <w:rsid w:val="00FB79F1"/>
    <w:rsid w:val="00FD643B"/>
    <w:rsid w:val="00FF58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DC50CB"/>
  <w15:docId w15:val="{EE9D97D2-1079-4EDD-8443-6967A3A9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8E"/>
    <w:pPr>
      <w:spacing w:line="256" w:lineRule="auto"/>
    </w:pPr>
  </w:style>
  <w:style w:type="paragraph" w:styleId="Ttulo1">
    <w:name w:val="heading 1"/>
    <w:basedOn w:val="Normal"/>
    <w:next w:val="Normal"/>
    <w:link w:val="Ttulo1Char"/>
    <w:uiPriority w:val="9"/>
    <w:qFormat/>
    <w:rsid w:val="00E34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34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34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DA75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CD12C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5121F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4E1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34E11"/>
    <w:pPr>
      <w:spacing w:line="259" w:lineRule="auto"/>
      <w:outlineLvl w:val="9"/>
    </w:pPr>
    <w:rPr>
      <w:lang w:eastAsia="pt-BR"/>
    </w:rPr>
  </w:style>
  <w:style w:type="character" w:styleId="Refdecomentrio">
    <w:name w:val="annotation reference"/>
    <w:basedOn w:val="Fontepargpadro"/>
    <w:uiPriority w:val="99"/>
    <w:semiHidden/>
    <w:unhideWhenUsed/>
    <w:rsid w:val="00E34E11"/>
    <w:rPr>
      <w:sz w:val="16"/>
      <w:szCs w:val="16"/>
    </w:rPr>
  </w:style>
  <w:style w:type="paragraph" w:styleId="Textodecomentrio">
    <w:name w:val="annotation text"/>
    <w:basedOn w:val="Normal"/>
    <w:link w:val="TextodecomentrioChar"/>
    <w:uiPriority w:val="99"/>
    <w:unhideWhenUsed/>
    <w:rsid w:val="00E34E11"/>
    <w:pPr>
      <w:spacing w:line="240" w:lineRule="auto"/>
    </w:pPr>
    <w:rPr>
      <w:sz w:val="20"/>
      <w:szCs w:val="20"/>
    </w:rPr>
  </w:style>
  <w:style w:type="character" w:customStyle="1" w:styleId="TextodecomentrioChar">
    <w:name w:val="Texto de comentário Char"/>
    <w:basedOn w:val="Fontepargpadro"/>
    <w:link w:val="Textodecomentrio"/>
    <w:uiPriority w:val="99"/>
    <w:rsid w:val="00E34E11"/>
    <w:rPr>
      <w:sz w:val="20"/>
      <w:szCs w:val="20"/>
    </w:rPr>
  </w:style>
  <w:style w:type="paragraph" w:styleId="Textodebalo">
    <w:name w:val="Balloon Text"/>
    <w:basedOn w:val="Normal"/>
    <w:link w:val="TextodebaloChar"/>
    <w:uiPriority w:val="99"/>
    <w:semiHidden/>
    <w:unhideWhenUsed/>
    <w:rsid w:val="00E34E1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4E11"/>
    <w:rPr>
      <w:rFonts w:ascii="Segoe UI" w:hAnsi="Segoe UI" w:cs="Segoe UI"/>
      <w:sz w:val="18"/>
      <w:szCs w:val="18"/>
    </w:rPr>
  </w:style>
  <w:style w:type="paragraph" w:styleId="Sumrio1">
    <w:name w:val="toc 1"/>
    <w:basedOn w:val="Normal"/>
    <w:next w:val="Normal"/>
    <w:autoRedefine/>
    <w:uiPriority w:val="39"/>
    <w:unhideWhenUsed/>
    <w:rsid w:val="00E34E11"/>
    <w:pPr>
      <w:spacing w:after="100"/>
    </w:pPr>
  </w:style>
  <w:style w:type="character" w:styleId="Hyperlink">
    <w:name w:val="Hyperlink"/>
    <w:basedOn w:val="Fontepargpadro"/>
    <w:uiPriority w:val="99"/>
    <w:unhideWhenUsed/>
    <w:rsid w:val="00E34E11"/>
    <w:rPr>
      <w:color w:val="0563C1" w:themeColor="hyperlink"/>
      <w:u w:val="single"/>
    </w:rPr>
  </w:style>
  <w:style w:type="character" w:customStyle="1" w:styleId="Ttulo2Char">
    <w:name w:val="Título 2 Char"/>
    <w:basedOn w:val="Fontepargpadro"/>
    <w:link w:val="Ttulo2"/>
    <w:uiPriority w:val="9"/>
    <w:rsid w:val="00E34E1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34E11"/>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E34E11"/>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rsid w:val="00E34E1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4E11"/>
    <w:rPr>
      <w:sz w:val="20"/>
      <w:szCs w:val="20"/>
    </w:rPr>
  </w:style>
  <w:style w:type="character" w:styleId="Refdenotaderodap">
    <w:name w:val="footnote reference"/>
    <w:basedOn w:val="Fontepargpadro"/>
    <w:uiPriority w:val="99"/>
    <w:semiHidden/>
    <w:unhideWhenUsed/>
    <w:rsid w:val="00E34E11"/>
    <w:rPr>
      <w:vertAlign w:val="superscript"/>
    </w:rPr>
  </w:style>
  <w:style w:type="paragraph" w:styleId="Rodap">
    <w:name w:val="footer"/>
    <w:basedOn w:val="Normal"/>
    <w:link w:val="RodapChar"/>
    <w:uiPriority w:val="99"/>
    <w:unhideWhenUsed/>
    <w:rsid w:val="00E34E11"/>
    <w:pPr>
      <w:tabs>
        <w:tab w:val="center" w:pos="4252"/>
        <w:tab w:val="right" w:pos="8504"/>
      </w:tabs>
      <w:spacing w:after="0" w:line="240" w:lineRule="auto"/>
    </w:pPr>
  </w:style>
  <w:style w:type="character" w:customStyle="1" w:styleId="RodapChar">
    <w:name w:val="Rodapé Char"/>
    <w:basedOn w:val="Fontepargpadro"/>
    <w:link w:val="Rodap"/>
    <w:uiPriority w:val="99"/>
    <w:rsid w:val="00E34E11"/>
  </w:style>
  <w:style w:type="paragraph" w:styleId="Sumrio2">
    <w:name w:val="toc 2"/>
    <w:basedOn w:val="Normal"/>
    <w:next w:val="Normal"/>
    <w:autoRedefine/>
    <w:uiPriority w:val="39"/>
    <w:unhideWhenUsed/>
    <w:rsid w:val="00E34E11"/>
    <w:pPr>
      <w:spacing w:after="100"/>
      <w:ind w:left="220"/>
    </w:pPr>
  </w:style>
  <w:style w:type="paragraph" w:styleId="Sumrio3">
    <w:name w:val="toc 3"/>
    <w:basedOn w:val="Normal"/>
    <w:next w:val="Normal"/>
    <w:autoRedefine/>
    <w:uiPriority w:val="39"/>
    <w:unhideWhenUsed/>
    <w:rsid w:val="00E34E11"/>
    <w:pPr>
      <w:spacing w:after="100"/>
      <w:ind w:left="440"/>
    </w:pPr>
  </w:style>
  <w:style w:type="table" w:styleId="Tabelacomgrade">
    <w:name w:val="Table Grid"/>
    <w:basedOn w:val="Tabelanormal"/>
    <w:uiPriority w:val="39"/>
    <w:rsid w:val="00193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57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C2237F"/>
    <w:rPr>
      <w:color w:val="605E5C"/>
      <w:shd w:val="clear" w:color="auto" w:fill="E1DFDD"/>
    </w:rPr>
  </w:style>
  <w:style w:type="paragraph" w:styleId="PargrafodaLista">
    <w:name w:val="List Paragraph"/>
    <w:basedOn w:val="Normal"/>
    <w:uiPriority w:val="34"/>
    <w:qFormat/>
    <w:rsid w:val="00801D19"/>
    <w:pPr>
      <w:spacing w:after="0" w:line="240" w:lineRule="auto"/>
      <w:ind w:left="720"/>
      <w:contextualSpacing/>
    </w:pPr>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02574"/>
    <w:rPr>
      <w:b/>
      <w:bCs/>
    </w:rPr>
  </w:style>
  <w:style w:type="character" w:customStyle="1" w:styleId="AssuntodocomentrioChar">
    <w:name w:val="Assunto do comentário Char"/>
    <w:basedOn w:val="TextodecomentrioChar"/>
    <w:link w:val="Assuntodocomentrio"/>
    <w:uiPriority w:val="99"/>
    <w:semiHidden/>
    <w:rsid w:val="00602574"/>
    <w:rPr>
      <w:b/>
      <w:bCs/>
      <w:sz w:val="20"/>
      <w:szCs w:val="20"/>
    </w:rPr>
  </w:style>
  <w:style w:type="character" w:customStyle="1" w:styleId="Ttulo4Char">
    <w:name w:val="Título 4 Char"/>
    <w:basedOn w:val="Fontepargpadro"/>
    <w:link w:val="Ttulo4"/>
    <w:uiPriority w:val="9"/>
    <w:rsid w:val="00DA751F"/>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CD12C2"/>
    <w:rPr>
      <w:rFonts w:asciiTheme="majorHAnsi" w:eastAsiaTheme="majorEastAsia" w:hAnsiTheme="majorHAnsi" w:cstheme="majorBidi"/>
      <w:color w:val="2F5496" w:themeColor="accent1" w:themeShade="BF"/>
    </w:rPr>
  </w:style>
  <w:style w:type="paragraph" w:styleId="Sumrio4">
    <w:name w:val="toc 4"/>
    <w:basedOn w:val="Normal"/>
    <w:next w:val="Normal"/>
    <w:autoRedefine/>
    <w:uiPriority w:val="39"/>
    <w:unhideWhenUsed/>
    <w:rsid w:val="00616016"/>
    <w:pPr>
      <w:spacing w:after="100"/>
      <w:ind w:left="660"/>
    </w:pPr>
  </w:style>
  <w:style w:type="paragraph" w:styleId="Sumrio5">
    <w:name w:val="toc 5"/>
    <w:basedOn w:val="Normal"/>
    <w:next w:val="Normal"/>
    <w:autoRedefine/>
    <w:uiPriority w:val="39"/>
    <w:unhideWhenUsed/>
    <w:rsid w:val="00616016"/>
    <w:pPr>
      <w:spacing w:after="100"/>
      <w:ind w:left="880"/>
    </w:pPr>
  </w:style>
  <w:style w:type="character" w:customStyle="1" w:styleId="Ttulo6Char">
    <w:name w:val="Título 6 Char"/>
    <w:basedOn w:val="Fontepargpadro"/>
    <w:link w:val="Ttulo6"/>
    <w:uiPriority w:val="9"/>
    <w:rsid w:val="005121F2"/>
    <w:rPr>
      <w:rFonts w:asciiTheme="majorHAnsi" w:eastAsiaTheme="majorEastAsia" w:hAnsiTheme="majorHAnsi" w:cstheme="majorBidi"/>
      <w:color w:val="1F3763" w:themeColor="accent1" w:themeShade="7F"/>
    </w:rPr>
  </w:style>
  <w:style w:type="paragraph" w:styleId="SemEspaamento">
    <w:name w:val="No Spacing"/>
    <w:uiPriority w:val="1"/>
    <w:qFormat/>
    <w:rsid w:val="003C5779"/>
    <w:pPr>
      <w:spacing w:after="0" w:line="240" w:lineRule="auto"/>
    </w:pPr>
  </w:style>
  <w:style w:type="character" w:styleId="Forte">
    <w:name w:val="Strong"/>
    <w:basedOn w:val="Fontepargpadro"/>
    <w:uiPriority w:val="22"/>
    <w:qFormat/>
    <w:rsid w:val="00143B23"/>
    <w:rPr>
      <w:b/>
      <w:bCs/>
    </w:rPr>
  </w:style>
  <w:style w:type="paragraph" w:styleId="ndicedeilustraes">
    <w:name w:val="table of figures"/>
    <w:basedOn w:val="Normal"/>
    <w:next w:val="Normal"/>
    <w:uiPriority w:val="99"/>
    <w:unhideWhenUsed/>
    <w:rsid w:val="000F69B1"/>
    <w:pPr>
      <w:spacing w:after="0"/>
    </w:pPr>
  </w:style>
  <w:style w:type="paragraph" w:styleId="Cabealho">
    <w:name w:val="header"/>
    <w:basedOn w:val="Normal"/>
    <w:link w:val="CabealhoChar"/>
    <w:uiPriority w:val="99"/>
    <w:unhideWhenUsed/>
    <w:rsid w:val="00AF73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7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2005">
      <w:bodyDiv w:val="1"/>
      <w:marLeft w:val="0"/>
      <w:marRight w:val="0"/>
      <w:marTop w:val="0"/>
      <w:marBottom w:val="0"/>
      <w:divBdr>
        <w:top w:val="none" w:sz="0" w:space="0" w:color="auto"/>
        <w:left w:val="none" w:sz="0" w:space="0" w:color="auto"/>
        <w:bottom w:val="none" w:sz="0" w:space="0" w:color="auto"/>
        <w:right w:val="none" w:sz="0" w:space="0" w:color="auto"/>
      </w:divBdr>
    </w:div>
    <w:div w:id="392436107">
      <w:bodyDiv w:val="1"/>
      <w:marLeft w:val="0"/>
      <w:marRight w:val="0"/>
      <w:marTop w:val="0"/>
      <w:marBottom w:val="0"/>
      <w:divBdr>
        <w:top w:val="none" w:sz="0" w:space="0" w:color="auto"/>
        <w:left w:val="none" w:sz="0" w:space="0" w:color="auto"/>
        <w:bottom w:val="none" w:sz="0" w:space="0" w:color="auto"/>
        <w:right w:val="none" w:sz="0" w:space="0" w:color="auto"/>
      </w:divBdr>
    </w:div>
    <w:div w:id="618418605">
      <w:bodyDiv w:val="1"/>
      <w:marLeft w:val="0"/>
      <w:marRight w:val="0"/>
      <w:marTop w:val="0"/>
      <w:marBottom w:val="0"/>
      <w:divBdr>
        <w:top w:val="none" w:sz="0" w:space="0" w:color="auto"/>
        <w:left w:val="none" w:sz="0" w:space="0" w:color="auto"/>
        <w:bottom w:val="none" w:sz="0" w:space="0" w:color="auto"/>
        <w:right w:val="none" w:sz="0" w:space="0" w:color="auto"/>
      </w:divBdr>
    </w:div>
    <w:div w:id="889154410">
      <w:bodyDiv w:val="1"/>
      <w:marLeft w:val="0"/>
      <w:marRight w:val="0"/>
      <w:marTop w:val="0"/>
      <w:marBottom w:val="0"/>
      <w:divBdr>
        <w:top w:val="none" w:sz="0" w:space="0" w:color="auto"/>
        <w:left w:val="none" w:sz="0" w:space="0" w:color="auto"/>
        <w:bottom w:val="none" w:sz="0" w:space="0" w:color="auto"/>
        <w:right w:val="none" w:sz="0" w:space="0" w:color="auto"/>
      </w:divBdr>
    </w:div>
    <w:div w:id="959921880">
      <w:bodyDiv w:val="1"/>
      <w:marLeft w:val="0"/>
      <w:marRight w:val="0"/>
      <w:marTop w:val="0"/>
      <w:marBottom w:val="0"/>
      <w:divBdr>
        <w:top w:val="none" w:sz="0" w:space="0" w:color="auto"/>
        <w:left w:val="none" w:sz="0" w:space="0" w:color="auto"/>
        <w:bottom w:val="none" w:sz="0" w:space="0" w:color="auto"/>
        <w:right w:val="none" w:sz="0" w:space="0" w:color="auto"/>
      </w:divBdr>
    </w:div>
    <w:div w:id="1587960574">
      <w:bodyDiv w:val="1"/>
      <w:marLeft w:val="0"/>
      <w:marRight w:val="0"/>
      <w:marTop w:val="0"/>
      <w:marBottom w:val="0"/>
      <w:divBdr>
        <w:top w:val="none" w:sz="0" w:space="0" w:color="auto"/>
        <w:left w:val="none" w:sz="0" w:space="0" w:color="auto"/>
        <w:bottom w:val="none" w:sz="0" w:space="0" w:color="auto"/>
        <w:right w:val="none" w:sz="0" w:space="0" w:color="auto"/>
      </w:divBdr>
    </w:div>
    <w:div w:id="1633635131">
      <w:bodyDiv w:val="1"/>
      <w:marLeft w:val="0"/>
      <w:marRight w:val="0"/>
      <w:marTop w:val="0"/>
      <w:marBottom w:val="0"/>
      <w:divBdr>
        <w:top w:val="none" w:sz="0" w:space="0" w:color="auto"/>
        <w:left w:val="none" w:sz="0" w:space="0" w:color="auto"/>
        <w:bottom w:val="none" w:sz="0" w:space="0" w:color="auto"/>
        <w:right w:val="none" w:sz="0" w:space="0" w:color="auto"/>
      </w:divBdr>
    </w:div>
    <w:div w:id="1931238385">
      <w:bodyDiv w:val="1"/>
      <w:marLeft w:val="0"/>
      <w:marRight w:val="0"/>
      <w:marTop w:val="0"/>
      <w:marBottom w:val="0"/>
      <w:divBdr>
        <w:top w:val="none" w:sz="0" w:space="0" w:color="auto"/>
        <w:left w:val="none" w:sz="0" w:space="0" w:color="auto"/>
        <w:bottom w:val="none" w:sz="0" w:space="0" w:color="auto"/>
        <w:right w:val="none" w:sz="0" w:space="0" w:color="auto"/>
      </w:divBdr>
    </w:div>
    <w:div w:id="2043045347">
      <w:bodyDiv w:val="1"/>
      <w:marLeft w:val="0"/>
      <w:marRight w:val="0"/>
      <w:marTop w:val="0"/>
      <w:marBottom w:val="0"/>
      <w:divBdr>
        <w:top w:val="none" w:sz="0" w:space="0" w:color="auto"/>
        <w:left w:val="none" w:sz="0" w:space="0" w:color="auto"/>
        <w:bottom w:val="none" w:sz="0" w:space="0" w:color="auto"/>
        <w:right w:val="none" w:sz="0" w:space="0" w:color="auto"/>
      </w:divBdr>
    </w:div>
    <w:div w:id="207731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vmedia.com.br/o-que-e-uml-e-diagramas-de-caso-de-uso-introducao-pratica-a-uml/23408"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hyperlink" Target="http://www.macoratti.net/uml_vb.ht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evmedia.com.br/orientacoes-basicas-na-elaboracao-de-um-diagrama-de-classes/37224"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media.com.br/artigo-engenharia-de-software-10-documento-de-requisitos/11909"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infoescola.com/geografia/transporte-rodoviario/"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devmedia.com.br/conhecendo-o-eclipse-uma-apresentacao-detalhada-da-ide/25589"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administradores.com.br/artigos/o-que-e-supply-chain-managemen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D0FB-2170-4A2E-98EB-C7DB1707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53</Pages>
  <Words>9259</Words>
  <Characters>50004</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Giovana Franklin Pereira Castro</dc:creator>
  <cp:lastModifiedBy>Giovana Franklin Pereira Castro</cp:lastModifiedBy>
  <cp:revision>3</cp:revision>
  <cp:lastPrinted>2019-05-28T15:34:00Z</cp:lastPrinted>
  <dcterms:created xsi:type="dcterms:W3CDTF">2019-08-12T18:40:00Z</dcterms:created>
  <dcterms:modified xsi:type="dcterms:W3CDTF">2019-08-12T22:59:00Z</dcterms:modified>
</cp:coreProperties>
</file>